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5FDB5" w14:textId="77777777" w:rsidR="007165DD"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ECON 398 – Professor Underwood</w:t>
      </w:r>
    </w:p>
    <w:p w14:paraId="5512A719" w14:textId="35CACFE4" w:rsidR="007165DD"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Empirical Project Literature</w:t>
      </w:r>
      <w:r>
        <w:rPr>
          <w:rFonts w:ascii="Garamond" w:eastAsia="Times New Roman" w:hAnsi="Garamond" w:cs="Tahoma"/>
          <w:color w:val="000000" w:themeColor="text1"/>
          <w:lang w:val="vi-VN"/>
        </w:rPr>
        <w:t xml:space="preserve"> Review</w:t>
      </w:r>
      <w:r>
        <w:rPr>
          <w:rFonts w:ascii="Garamond" w:eastAsia="Times New Roman" w:hAnsi="Garamond" w:cs="Tahoma"/>
          <w:color w:val="000000" w:themeColor="text1"/>
        </w:rPr>
        <w:t xml:space="preserve"> </w:t>
      </w:r>
    </w:p>
    <w:p w14:paraId="674F7C2C" w14:textId="77777777" w:rsidR="00281BEB"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 xml:space="preserve">Kien Vu </w:t>
      </w:r>
    </w:p>
    <w:p w14:paraId="254CE9F0" w14:textId="77777777" w:rsidR="00281BEB" w:rsidRDefault="00281BEB" w:rsidP="00960B85">
      <w:pPr>
        <w:spacing w:line="360" w:lineRule="auto"/>
        <w:rPr>
          <w:rFonts w:ascii="Garamond" w:eastAsia="Times New Roman" w:hAnsi="Garamond" w:cs="Tahoma"/>
          <w:color w:val="000000" w:themeColor="text1"/>
        </w:rPr>
      </w:pPr>
    </w:p>
    <w:p w14:paraId="3269788E" w14:textId="43F24A91" w:rsidR="00D27642" w:rsidRDefault="00D3242B" w:rsidP="00D3242B">
      <w:pPr>
        <w:spacing w:line="360" w:lineRule="auto"/>
        <w:ind w:firstLine="720"/>
        <w:rPr>
          <w:rFonts w:ascii="Garamond" w:eastAsia="Times New Roman" w:hAnsi="Garamond" w:cs="Tahoma"/>
          <w:color w:val="000000" w:themeColor="text1"/>
        </w:rPr>
      </w:pPr>
      <w:r w:rsidRPr="0D20ECC7">
        <w:rPr>
          <w:rFonts w:ascii="Garamond" w:eastAsia="Times New Roman" w:hAnsi="Garamond" w:cs="Tahoma"/>
          <w:color w:val="000000" w:themeColor="text1"/>
          <w:lang w:val="vi-VN"/>
        </w:rPr>
        <w:t>T</w:t>
      </w:r>
      <w:proofErr w:type="spellStart"/>
      <w:r w:rsidR="007B76E2" w:rsidRPr="0D20ECC7">
        <w:rPr>
          <w:rFonts w:ascii="Garamond" w:eastAsia="Times New Roman" w:hAnsi="Garamond" w:cs="Tahoma"/>
          <w:color w:val="000000" w:themeColor="text1"/>
        </w:rPr>
        <w:t>eacher</w:t>
      </w:r>
      <w:proofErr w:type="spellEnd"/>
      <w:r w:rsidR="007B76E2" w:rsidRPr="0D20ECC7">
        <w:rPr>
          <w:rFonts w:ascii="Garamond" w:eastAsia="Times New Roman" w:hAnsi="Garamond" w:cs="Tahoma"/>
          <w:color w:val="000000" w:themeColor="text1"/>
        </w:rPr>
        <w:t xml:space="preserve"> shortages have been </w:t>
      </w:r>
      <w:r w:rsidRPr="0D20ECC7">
        <w:rPr>
          <w:rFonts w:ascii="Garamond" w:eastAsia="Times New Roman" w:hAnsi="Garamond" w:cs="Tahoma"/>
          <w:color w:val="000000" w:themeColor="text1"/>
        </w:rPr>
        <w:t>an</w:t>
      </w:r>
      <w:r w:rsidRPr="0D20ECC7">
        <w:rPr>
          <w:rFonts w:ascii="Garamond" w:eastAsia="Times New Roman" w:hAnsi="Garamond" w:cs="Tahoma"/>
          <w:color w:val="000000" w:themeColor="text1"/>
          <w:lang w:val="vi-VN"/>
        </w:rPr>
        <w:t xml:space="preserve"> </w:t>
      </w:r>
      <w:r w:rsidR="007B76E2" w:rsidRPr="0D20ECC7">
        <w:rPr>
          <w:rFonts w:ascii="Garamond" w:eastAsia="Times New Roman" w:hAnsi="Garamond" w:cs="Tahoma"/>
          <w:color w:val="000000" w:themeColor="text1"/>
        </w:rPr>
        <w:t xml:space="preserve">important issue of interest </w:t>
      </w:r>
      <w:r w:rsidR="00F30141" w:rsidRPr="0D20ECC7">
        <w:rPr>
          <w:rFonts w:ascii="Garamond" w:eastAsia="Times New Roman" w:hAnsi="Garamond" w:cs="Tahoma"/>
          <w:color w:val="000000" w:themeColor="text1"/>
        </w:rPr>
        <w:t>in the discussions on</w:t>
      </w:r>
      <w:r w:rsidR="007B76E2" w:rsidRPr="0D20ECC7">
        <w:rPr>
          <w:rFonts w:ascii="Garamond" w:eastAsia="Times New Roman" w:hAnsi="Garamond" w:cs="Tahoma"/>
          <w:color w:val="000000" w:themeColor="text1"/>
        </w:rPr>
        <w:t xml:space="preserve"> the United States</w:t>
      </w:r>
      <w:r w:rsidR="00F30141" w:rsidRPr="0D20ECC7">
        <w:rPr>
          <w:rFonts w:ascii="Garamond" w:eastAsia="Times New Roman" w:hAnsi="Garamond" w:cs="Tahoma"/>
          <w:color w:val="000000" w:themeColor="text1"/>
        </w:rPr>
        <w:t xml:space="preserve"> educational system, especially concerning </w:t>
      </w:r>
      <w:r w:rsidR="2EB880E5" w:rsidRPr="0D20ECC7">
        <w:rPr>
          <w:rFonts w:ascii="Garamond" w:eastAsia="Times New Roman" w:hAnsi="Garamond" w:cs="Tahoma"/>
          <w:color w:val="000000" w:themeColor="text1"/>
        </w:rPr>
        <w:t xml:space="preserve">its </w:t>
      </w:r>
      <w:r w:rsidR="00BB47CF" w:rsidRPr="0D20ECC7">
        <w:rPr>
          <w:rFonts w:ascii="Garamond" w:eastAsia="Times New Roman" w:hAnsi="Garamond" w:cs="Tahoma"/>
          <w:color w:val="000000" w:themeColor="text1"/>
        </w:rPr>
        <w:t>stature in the world stage</w:t>
      </w:r>
      <w:r w:rsidR="007B76E2" w:rsidRPr="0D20ECC7">
        <w:rPr>
          <w:rFonts w:ascii="Garamond" w:eastAsia="Times New Roman" w:hAnsi="Garamond" w:cs="Tahoma"/>
          <w:color w:val="000000" w:themeColor="text1"/>
        </w:rPr>
        <w:t xml:space="preserve">. </w:t>
      </w:r>
      <w:r w:rsidRPr="0D20ECC7">
        <w:rPr>
          <w:rFonts w:ascii="Garamond" w:eastAsia="Times New Roman" w:hAnsi="Garamond" w:cs="Tahoma"/>
          <w:color w:val="000000" w:themeColor="text1"/>
        </w:rPr>
        <w:t xml:space="preserve">After the Great Recession, an increasing demand </w:t>
      </w:r>
      <w:r w:rsidR="577967B2" w:rsidRPr="0D20ECC7">
        <w:rPr>
          <w:rFonts w:ascii="Garamond" w:eastAsia="Times New Roman" w:hAnsi="Garamond" w:cs="Tahoma"/>
          <w:color w:val="000000" w:themeColor="text1"/>
        </w:rPr>
        <w:t>for</w:t>
      </w:r>
      <w:r w:rsidRPr="0D20ECC7">
        <w:rPr>
          <w:rFonts w:ascii="Garamond" w:eastAsia="Times New Roman" w:hAnsi="Garamond" w:cs="Tahoma"/>
          <w:color w:val="000000" w:themeColor="text1"/>
        </w:rPr>
        <w:t xml:space="preserve"> teachers met with deteriorating supply not only due to previous layoffs and retirements, but a significant rate of attrition of 8% compared to well-performing countries like Finland and Canada with 3-4% (</w:t>
      </w:r>
      <w:proofErr w:type="spellStart"/>
      <w:r w:rsidRPr="0D20ECC7">
        <w:rPr>
          <w:rFonts w:ascii="Garamond" w:eastAsia="Times New Roman" w:hAnsi="Garamond" w:cs="Tahoma"/>
          <w:color w:val="000000" w:themeColor="text1"/>
        </w:rPr>
        <w:t>Sutcher</w:t>
      </w:r>
      <w:proofErr w:type="spellEnd"/>
      <w:r w:rsidRPr="0D20ECC7">
        <w:rPr>
          <w:rFonts w:ascii="Garamond" w:eastAsia="Times New Roman" w:hAnsi="Garamond" w:cs="Tahoma"/>
          <w:color w:val="000000" w:themeColor="text1"/>
        </w:rPr>
        <w:t xml:space="preserve">, 2016). </w:t>
      </w:r>
      <w:r w:rsidR="007E7445" w:rsidRPr="0D20ECC7">
        <w:rPr>
          <w:rFonts w:ascii="Garamond" w:eastAsia="Times New Roman" w:hAnsi="Garamond" w:cs="Tahoma"/>
          <w:color w:val="000000" w:themeColor="text1"/>
        </w:rPr>
        <w:t>While</w:t>
      </w:r>
      <w:r w:rsidR="00707A4A" w:rsidRPr="0D20ECC7">
        <w:rPr>
          <w:rFonts w:ascii="Garamond" w:eastAsia="Times New Roman" w:hAnsi="Garamond" w:cs="Tahoma"/>
          <w:color w:val="000000" w:themeColor="text1"/>
        </w:rPr>
        <w:t xml:space="preserve"> </w:t>
      </w:r>
      <w:r w:rsidR="007E7445" w:rsidRPr="0D20ECC7">
        <w:rPr>
          <w:rFonts w:ascii="Garamond" w:eastAsia="Times New Roman" w:hAnsi="Garamond" w:cs="Tahoma"/>
          <w:color w:val="000000" w:themeColor="text1"/>
        </w:rPr>
        <w:t xml:space="preserve">temporary </w:t>
      </w:r>
      <w:r w:rsidR="00707A4A" w:rsidRPr="0D20ECC7">
        <w:rPr>
          <w:rFonts w:ascii="Garamond" w:eastAsia="Times New Roman" w:hAnsi="Garamond" w:cs="Tahoma"/>
          <w:color w:val="000000" w:themeColor="text1"/>
        </w:rPr>
        <w:t>market</w:t>
      </w:r>
      <w:r w:rsidR="007E7445" w:rsidRPr="0D20ECC7">
        <w:rPr>
          <w:rFonts w:ascii="Garamond" w:eastAsia="Times New Roman" w:hAnsi="Garamond" w:cs="Tahoma"/>
          <w:color w:val="000000" w:themeColor="text1"/>
        </w:rPr>
        <w:t xml:space="preserve"> conditions are to blame for this crisis</w:t>
      </w:r>
      <w:r w:rsidR="00707A4A" w:rsidRPr="0D20ECC7">
        <w:rPr>
          <w:rFonts w:ascii="Garamond" w:eastAsia="Times New Roman" w:hAnsi="Garamond" w:cs="Tahoma"/>
          <w:color w:val="000000" w:themeColor="text1"/>
        </w:rPr>
        <w:t xml:space="preserve">, many systematic </w:t>
      </w:r>
      <w:r w:rsidR="007E7445" w:rsidRPr="0D20ECC7">
        <w:rPr>
          <w:rFonts w:ascii="Garamond" w:eastAsia="Times New Roman" w:hAnsi="Garamond" w:cs="Tahoma"/>
          <w:color w:val="000000" w:themeColor="text1"/>
        </w:rPr>
        <w:t>problems</w:t>
      </w:r>
      <w:r w:rsidR="00707A4A" w:rsidRPr="0D20ECC7">
        <w:rPr>
          <w:rFonts w:ascii="Garamond" w:eastAsia="Times New Roman" w:hAnsi="Garamond" w:cs="Tahoma"/>
          <w:color w:val="000000" w:themeColor="text1"/>
        </w:rPr>
        <w:t xml:space="preserve"> </w:t>
      </w:r>
      <w:r w:rsidR="7C58DA3D" w:rsidRPr="0D20ECC7">
        <w:rPr>
          <w:rFonts w:ascii="Garamond" w:eastAsia="Times New Roman" w:hAnsi="Garamond" w:cs="Tahoma"/>
          <w:color w:val="000000" w:themeColor="text1"/>
        </w:rPr>
        <w:t>exist</w:t>
      </w:r>
      <w:r w:rsidR="00707A4A" w:rsidRPr="0D20ECC7">
        <w:rPr>
          <w:rFonts w:ascii="Garamond" w:eastAsia="Times New Roman" w:hAnsi="Garamond" w:cs="Tahoma"/>
          <w:color w:val="000000" w:themeColor="text1"/>
        </w:rPr>
        <w:t xml:space="preserve">. </w:t>
      </w:r>
      <w:r w:rsidR="007B76E2" w:rsidRPr="0D20ECC7">
        <w:rPr>
          <w:rFonts w:ascii="Garamond" w:eastAsia="Times New Roman" w:hAnsi="Garamond" w:cs="Tahoma"/>
          <w:color w:val="000000" w:themeColor="text1"/>
        </w:rPr>
        <w:t>Temin</w:t>
      </w:r>
      <w:r w:rsidR="008B5EC6" w:rsidRPr="0D20ECC7">
        <w:rPr>
          <w:rFonts w:ascii="Garamond" w:eastAsia="Times New Roman" w:hAnsi="Garamond" w:cs="Tahoma"/>
          <w:color w:val="000000" w:themeColor="text1"/>
        </w:rPr>
        <w:t xml:space="preserve"> (2002)</w:t>
      </w:r>
      <w:r w:rsidR="007B76E2" w:rsidRPr="0D20ECC7">
        <w:rPr>
          <w:rFonts w:ascii="Garamond" w:eastAsia="Times New Roman" w:hAnsi="Garamond" w:cs="Tahoma"/>
          <w:color w:val="000000" w:themeColor="text1"/>
        </w:rPr>
        <w:t xml:space="preserve"> have argued that the current market for teachers, coupling inflexible union regulations and decreases in funding from the government, is at a static equilibrium that would continue and worsen the educational quality nationwide if there are no radical shifts in how it is organized. </w:t>
      </w:r>
    </w:p>
    <w:p w14:paraId="3523DFE7" w14:textId="7C95F1AF" w:rsidR="00C5632F" w:rsidRDefault="00707A4A" w:rsidP="00960B85">
      <w:pPr>
        <w:spacing w:line="360" w:lineRule="auto"/>
        <w:ind w:firstLine="720"/>
        <w:rPr>
          <w:rFonts w:ascii="Garamond" w:eastAsia="Times New Roman" w:hAnsi="Garamond" w:cs="Tahoma"/>
          <w:color w:val="000000" w:themeColor="text1"/>
        </w:rPr>
      </w:pPr>
      <w:r w:rsidRPr="6748651E">
        <w:rPr>
          <w:rFonts w:ascii="Garamond" w:eastAsia="Times New Roman" w:hAnsi="Garamond" w:cs="Tahoma"/>
          <w:color w:val="000000" w:themeColor="text1"/>
        </w:rPr>
        <w:t>Concurrent and symptomatic of</w:t>
      </w:r>
      <w:r w:rsidR="00A0720F" w:rsidRPr="6748651E">
        <w:rPr>
          <w:rFonts w:ascii="Garamond" w:eastAsia="Times New Roman" w:hAnsi="Garamond" w:cs="Tahoma"/>
          <w:color w:val="000000" w:themeColor="text1"/>
        </w:rPr>
        <w:t xml:space="preserve"> these trends </w:t>
      </w:r>
      <w:r w:rsidRPr="6748651E">
        <w:rPr>
          <w:rFonts w:ascii="Garamond" w:eastAsia="Times New Roman" w:hAnsi="Garamond" w:cs="Tahoma"/>
          <w:color w:val="000000" w:themeColor="text1"/>
        </w:rPr>
        <w:t>are</w:t>
      </w:r>
      <w:r w:rsidR="00A0720F" w:rsidRPr="6748651E">
        <w:rPr>
          <w:rFonts w:ascii="Garamond" w:eastAsia="Times New Roman" w:hAnsi="Garamond" w:cs="Tahoma"/>
          <w:color w:val="000000" w:themeColor="text1"/>
        </w:rPr>
        <w:t xml:space="preserve"> the high turnover rates in schools</w:t>
      </w:r>
      <w:r w:rsidR="7632686A" w:rsidRPr="6748651E">
        <w:rPr>
          <w:rFonts w:ascii="Garamond" w:eastAsia="Times New Roman" w:hAnsi="Garamond" w:cs="Tahoma"/>
          <w:color w:val="000000" w:themeColor="text1"/>
        </w:rPr>
        <w:t xml:space="preserve"> with</w:t>
      </w:r>
      <w:r w:rsidR="00A0720F" w:rsidRPr="6748651E">
        <w:rPr>
          <w:rFonts w:ascii="Garamond" w:eastAsia="Times New Roman" w:hAnsi="Garamond" w:cs="Tahoma"/>
          <w:color w:val="000000" w:themeColor="text1"/>
        </w:rPr>
        <w:t xml:space="preserve"> </w:t>
      </w:r>
      <w:proofErr w:type="gramStart"/>
      <w:r w:rsidR="005F46B2" w:rsidRPr="6748651E">
        <w:rPr>
          <w:rFonts w:ascii="Garamond" w:eastAsia="Times New Roman" w:hAnsi="Garamond" w:cs="Tahoma"/>
          <w:color w:val="000000" w:themeColor="text1"/>
        </w:rPr>
        <w:t>13.</w:t>
      </w:r>
      <w:r w:rsidR="6C4FAE10" w:rsidRPr="6748651E">
        <w:rPr>
          <w:rFonts w:ascii="Garamond" w:eastAsia="Times New Roman" w:hAnsi="Garamond" w:cs="Tahoma"/>
          <w:color w:val="000000" w:themeColor="text1"/>
        </w:rPr>
        <w:t>%</w:t>
      </w:r>
      <w:proofErr w:type="gramEnd"/>
      <w:r w:rsidR="005F46B2" w:rsidRPr="6748651E">
        <w:rPr>
          <w:rFonts w:ascii="Garamond" w:eastAsia="Times New Roman" w:hAnsi="Garamond" w:cs="Tahoma"/>
          <w:color w:val="000000" w:themeColor="text1"/>
        </w:rPr>
        <w:t xml:space="preserve"> </w:t>
      </w:r>
      <w:r w:rsidR="3965756D" w:rsidRPr="6748651E">
        <w:rPr>
          <w:rFonts w:ascii="Garamond" w:eastAsia="Times New Roman" w:hAnsi="Garamond" w:cs="Tahoma"/>
          <w:color w:val="000000" w:themeColor="text1"/>
        </w:rPr>
        <w:t xml:space="preserve">annual </w:t>
      </w:r>
      <w:r w:rsidR="005F46B2" w:rsidRPr="6748651E">
        <w:rPr>
          <w:rFonts w:ascii="Garamond" w:eastAsia="Times New Roman" w:hAnsi="Garamond" w:cs="Tahoma"/>
          <w:color w:val="000000" w:themeColor="text1"/>
        </w:rPr>
        <w:t>turnover</w:t>
      </w:r>
      <w:r w:rsidR="16AD806E" w:rsidRPr="6748651E">
        <w:rPr>
          <w:rFonts w:ascii="Garamond" w:eastAsia="Times New Roman" w:hAnsi="Garamond" w:cs="Tahoma"/>
          <w:color w:val="000000" w:themeColor="text1"/>
        </w:rPr>
        <w:t xml:space="preserve"> </w:t>
      </w:r>
      <w:r w:rsidR="005F46B2" w:rsidRPr="6748651E">
        <w:rPr>
          <w:rFonts w:ascii="Garamond" w:eastAsia="Times New Roman" w:hAnsi="Garamond" w:cs="Tahoma"/>
          <w:color w:val="000000" w:themeColor="text1"/>
        </w:rPr>
        <w:t xml:space="preserve">nationwide and </w:t>
      </w:r>
      <w:r w:rsidR="00A0720F" w:rsidRPr="6748651E">
        <w:rPr>
          <w:rFonts w:ascii="Garamond" w:eastAsia="Times New Roman" w:hAnsi="Garamond" w:cs="Tahoma"/>
          <w:color w:val="000000" w:themeColor="text1"/>
        </w:rPr>
        <w:t>30</w:t>
      </w:r>
      <w:r w:rsidR="111FECF4" w:rsidRPr="6748651E">
        <w:rPr>
          <w:rFonts w:ascii="Garamond" w:eastAsia="Times New Roman" w:hAnsi="Garamond" w:cs="Tahoma"/>
          <w:color w:val="000000" w:themeColor="text1"/>
        </w:rPr>
        <w:t>%</w:t>
      </w:r>
      <w:r w:rsidR="00A0720F" w:rsidRPr="6748651E">
        <w:rPr>
          <w:rFonts w:ascii="Garamond" w:eastAsia="Times New Roman" w:hAnsi="Garamond" w:cs="Tahoma"/>
          <w:color w:val="000000" w:themeColor="text1"/>
        </w:rPr>
        <w:t xml:space="preserve"> of new teachers leaving the profession </w:t>
      </w:r>
      <w:r w:rsidR="6D5C58B9" w:rsidRPr="6748651E">
        <w:rPr>
          <w:rFonts w:ascii="Garamond" w:eastAsia="Times New Roman" w:hAnsi="Garamond" w:cs="Tahoma"/>
          <w:color w:val="000000" w:themeColor="text1"/>
        </w:rPr>
        <w:t>with</w:t>
      </w:r>
      <w:r w:rsidR="00A0720F" w:rsidRPr="6748651E">
        <w:rPr>
          <w:rFonts w:ascii="Garamond" w:eastAsia="Times New Roman" w:hAnsi="Garamond" w:cs="Tahoma"/>
          <w:color w:val="000000" w:themeColor="text1"/>
        </w:rPr>
        <w:t>in five years</w:t>
      </w:r>
      <w:r w:rsidR="005F46B2" w:rsidRPr="6748651E">
        <w:rPr>
          <w:rFonts w:ascii="Garamond" w:eastAsia="Times New Roman" w:hAnsi="Garamond" w:cs="Tahoma"/>
          <w:color w:val="000000" w:themeColor="text1"/>
        </w:rPr>
        <w:t>,</w:t>
      </w:r>
      <w:r w:rsidR="00A0720F" w:rsidRPr="6748651E">
        <w:rPr>
          <w:rFonts w:ascii="Garamond" w:eastAsia="Times New Roman" w:hAnsi="Garamond" w:cs="Tahoma"/>
          <w:color w:val="000000" w:themeColor="text1"/>
        </w:rPr>
        <w:t xml:space="preserve"> </w:t>
      </w:r>
      <w:r w:rsidR="614077C2" w:rsidRPr="6748651E">
        <w:rPr>
          <w:rFonts w:ascii="Garamond" w:eastAsia="Times New Roman" w:hAnsi="Garamond" w:cs="Tahoma"/>
          <w:color w:val="000000" w:themeColor="text1"/>
        </w:rPr>
        <w:t xml:space="preserve">and </w:t>
      </w:r>
      <w:r w:rsidR="005F46B2" w:rsidRPr="6748651E">
        <w:rPr>
          <w:rFonts w:ascii="Garamond" w:eastAsia="Times New Roman" w:hAnsi="Garamond" w:cs="Tahoma"/>
          <w:color w:val="000000" w:themeColor="text1"/>
        </w:rPr>
        <w:t xml:space="preserve">both hovering at </w:t>
      </w:r>
      <w:r w:rsidR="00A0720F" w:rsidRPr="6748651E">
        <w:rPr>
          <w:rFonts w:ascii="Garamond" w:eastAsia="Times New Roman" w:hAnsi="Garamond" w:cs="Tahoma"/>
          <w:color w:val="000000" w:themeColor="text1"/>
        </w:rPr>
        <w:t>higher rates for high-poverty, urban and low-performing schools (</w:t>
      </w:r>
      <w:r w:rsidR="005F46B2" w:rsidRPr="6748651E">
        <w:rPr>
          <w:rFonts w:ascii="Garamond" w:eastAsia="Times New Roman" w:hAnsi="Garamond" w:cs="Tahoma"/>
          <w:color w:val="000000" w:themeColor="text1"/>
        </w:rPr>
        <w:t>García and Weiss, 2019</w:t>
      </w:r>
      <w:r w:rsidR="00A0720F" w:rsidRPr="6748651E">
        <w:rPr>
          <w:rFonts w:ascii="Garamond" w:eastAsia="Times New Roman" w:hAnsi="Garamond" w:cs="Tahoma"/>
          <w:color w:val="000000" w:themeColor="text1"/>
        </w:rPr>
        <w:t>).</w:t>
      </w:r>
      <w:r w:rsidR="009653F3" w:rsidRPr="6748651E">
        <w:rPr>
          <w:rFonts w:ascii="Garamond" w:eastAsia="Times New Roman" w:hAnsi="Garamond" w:cs="Tahoma"/>
          <w:color w:val="000000" w:themeColor="text1"/>
        </w:rPr>
        <w:t xml:space="preserve"> </w:t>
      </w:r>
      <w:commentRangeStart w:id="0"/>
      <w:r w:rsidR="00D27642" w:rsidRPr="6748651E">
        <w:rPr>
          <w:rFonts w:ascii="Garamond" w:eastAsia="Times New Roman" w:hAnsi="Garamond" w:cs="Tahoma"/>
          <w:color w:val="000000" w:themeColor="text1"/>
        </w:rPr>
        <w:t xml:space="preserve">There has been plenty of evidence relating teacher turnover rate with student performance, with the majority showing that high turnover affects student achievements negatively and decrease the overall faculty quality (Jackson and </w:t>
      </w:r>
      <w:proofErr w:type="spellStart"/>
      <w:r w:rsidR="00D27642" w:rsidRPr="6748651E">
        <w:rPr>
          <w:rFonts w:ascii="Garamond" w:eastAsia="Times New Roman" w:hAnsi="Garamond" w:cs="Tahoma"/>
          <w:color w:val="000000" w:themeColor="text1"/>
        </w:rPr>
        <w:t>Bruegmann</w:t>
      </w:r>
      <w:proofErr w:type="spellEnd"/>
      <w:r w:rsidR="00D27642" w:rsidRPr="6748651E">
        <w:rPr>
          <w:rFonts w:ascii="Garamond" w:eastAsia="Times New Roman" w:hAnsi="Garamond" w:cs="Tahoma"/>
          <w:color w:val="000000" w:themeColor="text1"/>
        </w:rPr>
        <w:t xml:space="preserve"> 2009; Sorensen and Ladd 2020; </w:t>
      </w:r>
      <w:proofErr w:type="spellStart"/>
      <w:r w:rsidR="00D27642" w:rsidRPr="6748651E">
        <w:rPr>
          <w:rFonts w:ascii="Garamond" w:eastAsia="Times New Roman" w:hAnsi="Garamond" w:cs="Tahoma"/>
          <w:color w:val="000000" w:themeColor="text1"/>
        </w:rPr>
        <w:t>Ronfeld</w:t>
      </w:r>
      <w:proofErr w:type="spellEnd"/>
      <w:r w:rsidR="00D27642" w:rsidRPr="6748651E">
        <w:rPr>
          <w:rFonts w:ascii="Garamond" w:eastAsia="Times New Roman" w:hAnsi="Garamond" w:cs="Tahoma"/>
          <w:color w:val="000000" w:themeColor="text1"/>
        </w:rPr>
        <w:t xml:space="preserve"> 2013).</w:t>
      </w:r>
      <w:commentRangeEnd w:id="0"/>
      <w:r>
        <w:rPr>
          <w:rStyle w:val="CommentReference"/>
        </w:rPr>
        <w:commentReference w:id="0"/>
      </w:r>
      <w:r w:rsidR="00D27642" w:rsidRPr="6748651E">
        <w:rPr>
          <w:rFonts w:ascii="Garamond" w:eastAsia="Times New Roman" w:hAnsi="Garamond" w:cs="Tahoma"/>
          <w:color w:val="000000" w:themeColor="text1"/>
        </w:rPr>
        <w:t xml:space="preserve"> </w:t>
      </w:r>
      <w:r w:rsidR="00376CC7" w:rsidRPr="6748651E">
        <w:rPr>
          <w:rFonts w:ascii="Garamond" w:eastAsia="Times New Roman" w:hAnsi="Garamond" w:cs="Tahoma"/>
          <w:color w:val="000000" w:themeColor="text1"/>
        </w:rPr>
        <w:t>Therefore,</w:t>
      </w:r>
      <w:r w:rsidR="009653F3" w:rsidRPr="6748651E">
        <w:rPr>
          <w:rFonts w:ascii="Garamond" w:eastAsia="Times New Roman" w:hAnsi="Garamond" w:cs="Tahoma"/>
          <w:color w:val="000000" w:themeColor="text1"/>
        </w:rPr>
        <w:t xml:space="preserve"> in order to understand the teacher shortages and how it affects the quality of education, </w:t>
      </w:r>
      <w:r w:rsidR="00C5632F" w:rsidRPr="6748651E">
        <w:rPr>
          <w:rFonts w:ascii="Garamond" w:eastAsia="Times New Roman" w:hAnsi="Garamond" w:cs="Tahoma"/>
          <w:color w:val="000000" w:themeColor="text1"/>
        </w:rPr>
        <w:t xml:space="preserve">this research project aims to </w:t>
      </w:r>
      <w:r w:rsidR="009653F3" w:rsidRPr="6748651E">
        <w:rPr>
          <w:rFonts w:ascii="Garamond" w:eastAsia="Times New Roman" w:hAnsi="Garamond" w:cs="Tahoma"/>
          <w:color w:val="000000" w:themeColor="text1"/>
        </w:rPr>
        <w:t>examin</w:t>
      </w:r>
      <w:r w:rsidR="00C5632F" w:rsidRPr="6748651E">
        <w:rPr>
          <w:rFonts w:ascii="Garamond" w:eastAsia="Times New Roman" w:hAnsi="Garamond" w:cs="Tahoma"/>
          <w:color w:val="000000" w:themeColor="text1"/>
        </w:rPr>
        <w:t>e</w:t>
      </w:r>
      <w:r w:rsidR="009653F3" w:rsidRPr="6748651E">
        <w:rPr>
          <w:rFonts w:ascii="Garamond" w:eastAsia="Times New Roman" w:hAnsi="Garamond" w:cs="Tahoma"/>
          <w:color w:val="000000" w:themeColor="text1"/>
        </w:rPr>
        <w:t xml:space="preserve"> </w:t>
      </w:r>
      <w:r w:rsidR="00387004" w:rsidRPr="6748651E">
        <w:rPr>
          <w:rFonts w:ascii="Garamond" w:eastAsia="Times New Roman" w:hAnsi="Garamond" w:cs="Tahoma"/>
          <w:color w:val="000000" w:themeColor="text1"/>
        </w:rPr>
        <w:t xml:space="preserve">the causes of </w:t>
      </w:r>
      <w:r w:rsidR="009653F3" w:rsidRPr="6748651E">
        <w:rPr>
          <w:rFonts w:ascii="Garamond" w:eastAsia="Times New Roman" w:hAnsi="Garamond" w:cs="Tahoma"/>
          <w:color w:val="000000" w:themeColor="text1"/>
        </w:rPr>
        <w:t>turnover</w:t>
      </w:r>
      <w:r w:rsidR="00F30141" w:rsidRPr="6748651E">
        <w:rPr>
          <w:rFonts w:ascii="Garamond" w:eastAsia="Times New Roman" w:hAnsi="Garamond" w:cs="Tahoma"/>
          <w:color w:val="000000" w:themeColor="text1"/>
        </w:rPr>
        <w:t>’s effect on</w:t>
      </w:r>
      <w:r w:rsidR="00C5632F" w:rsidRPr="6748651E">
        <w:rPr>
          <w:rFonts w:ascii="Garamond" w:eastAsia="Times New Roman" w:hAnsi="Garamond" w:cs="Tahoma"/>
          <w:color w:val="000000" w:themeColor="text1"/>
        </w:rPr>
        <w:t xml:space="preserve"> performance, with the goal to contribute </w:t>
      </w:r>
      <w:r w:rsidR="003E3891" w:rsidRPr="6748651E">
        <w:rPr>
          <w:rFonts w:ascii="Garamond" w:eastAsia="Times New Roman" w:hAnsi="Garamond" w:cs="Tahoma"/>
          <w:color w:val="000000" w:themeColor="text1"/>
        </w:rPr>
        <w:t>to</w:t>
      </w:r>
      <w:r w:rsidR="00C5632F" w:rsidRPr="6748651E">
        <w:rPr>
          <w:rFonts w:ascii="Garamond" w:eastAsia="Times New Roman" w:hAnsi="Garamond" w:cs="Tahoma"/>
          <w:color w:val="000000" w:themeColor="text1"/>
        </w:rPr>
        <w:t xml:space="preserve"> the economic discourse on</w:t>
      </w:r>
      <w:r w:rsidR="00011CF6" w:rsidRPr="6748651E">
        <w:rPr>
          <w:rFonts w:ascii="Garamond" w:eastAsia="Times New Roman" w:hAnsi="Garamond" w:cs="Tahoma"/>
          <w:color w:val="000000" w:themeColor="text1"/>
        </w:rPr>
        <w:t xml:space="preserve"> hiring</w:t>
      </w:r>
      <w:r w:rsidR="00C5632F" w:rsidRPr="6748651E">
        <w:rPr>
          <w:rFonts w:ascii="Garamond" w:eastAsia="Times New Roman" w:hAnsi="Garamond" w:cs="Tahoma"/>
          <w:color w:val="000000" w:themeColor="text1"/>
        </w:rPr>
        <w:t>,</w:t>
      </w:r>
      <w:r w:rsidR="00011CF6" w:rsidRPr="6748651E">
        <w:rPr>
          <w:rFonts w:ascii="Garamond" w:eastAsia="Times New Roman" w:hAnsi="Garamond" w:cs="Tahoma"/>
          <w:color w:val="000000" w:themeColor="text1"/>
        </w:rPr>
        <w:t xml:space="preserve"> spending</w:t>
      </w:r>
      <w:r w:rsidR="00C5632F" w:rsidRPr="6748651E">
        <w:rPr>
          <w:rFonts w:ascii="Garamond" w:eastAsia="Times New Roman" w:hAnsi="Garamond" w:cs="Tahoma"/>
          <w:color w:val="000000" w:themeColor="text1"/>
        </w:rPr>
        <w:t xml:space="preserve">, and organizational practices in </w:t>
      </w:r>
      <w:r w:rsidR="00E30ADF" w:rsidRPr="6748651E">
        <w:rPr>
          <w:rFonts w:ascii="Garamond" w:eastAsia="Times New Roman" w:hAnsi="Garamond" w:cs="Tahoma"/>
          <w:color w:val="000000" w:themeColor="text1"/>
        </w:rPr>
        <w:t xml:space="preserve">public </w:t>
      </w:r>
      <w:r w:rsidR="00C5632F" w:rsidRPr="6748651E">
        <w:rPr>
          <w:rFonts w:ascii="Garamond" w:eastAsia="Times New Roman" w:hAnsi="Garamond" w:cs="Tahoma"/>
          <w:color w:val="000000" w:themeColor="text1"/>
        </w:rPr>
        <w:t>education</w:t>
      </w:r>
      <w:r w:rsidR="009653F3" w:rsidRPr="6748651E">
        <w:rPr>
          <w:rFonts w:ascii="Garamond" w:eastAsia="Times New Roman" w:hAnsi="Garamond" w:cs="Tahoma"/>
          <w:color w:val="000000" w:themeColor="text1"/>
        </w:rPr>
        <w:t xml:space="preserve">. </w:t>
      </w:r>
    </w:p>
    <w:p w14:paraId="683A2452" w14:textId="1F1D0B51" w:rsidR="00B34830" w:rsidRPr="00C5632F" w:rsidRDefault="003C2CF9" w:rsidP="00C5632F">
      <w:pPr>
        <w:spacing w:line="360" w:lineRule="auto"/>
        <w:ind w:firstLine="720"/>
        <w:rPr>
          <w:rFonts w:ascii="Garamond" w:eastAsia="Times New Roman" w:hAnsi="Garamond" w:cs="Tahoma"/>
          <w:color w:val="000000" w:themeColor="text1"/>
        </w:rPr>
      </w:pPr>
      <w:r w:rsidRPr="6748651E">
        <w:rPr>
          <w:rFonts w:ascii="Garamond" w:eastAsia="Times New Roman" w:hAnsi="Garamond" w:cs="Tahoma"/>
          <w:color w:val="000000" w:themeColor="text1"/>
        </w:rPr>
        <w:t>Discussions in the literature</w:t>
      </w:r>
      <w:r w:rsidR="00D27642" w:rsidRPr="6748651E">
        <w:rPr>
          <w:rFonts w:ascii="Garamond" w:eastAsia="Times New Roman" w:hAnsi="Garamond" w:cs="Tahoma"/>
          <w:color w:val="000000" w:themeColor="text1"/>
        </w:rPr>
        <w:t xml:space="preserve"> on this topic have different approaches on determining the trends and causes of this correlation.</w:t>
      </w:r>
      <w:r w:rsidR="00C5632F" w:rsidRPr="6748651E">
        <w:rPr>
          <w:rFonts w:ascii="Garamond" w:eastAsia="Times New Roman" w:hAnsi="Garamond" w:cs="Tahoma"/>
          <w:color w:val="000000" w:themeColor="text1"/>
        </w:rPr>
        <w:t xml:space="preserve"> </w:t>
      </w:r>
      <w:r w:rsidR="007B76E2" w:rsidRPr="6748651E">
        <w:rPr>
          <w:rFonts w:ascii="Garamond" w:eastAsia="Times New Roman" w:hAnsi="Garamond" w:cs="Tahoma"/>
          <w:color w:val="000000" w:themeColor="text1"/>
        </w:rPr>
        <w:t>A popular approach is the “compositional” one that points the disparity in performance to the quality of the teachers leaving and coming in, which influence the effect of the change in teacher quality whether it is negative or positive in the same direction.</w:t>
      </w:r>
      <w:r w:rsidR="00615DBF" w:rsidRPr="6748651E">
        <w:rPr>
          <w:rFonts w:ascii="Garamond" w:eastAsia="Times New Roman" w:hAnsi="Garamond" w:cs="Tahoma"/>
          <w:color w:val="000000" w:themeColor="text1"/>
        </w:rPr>
        <w:t xml:space="preserve"> Looking through this lens, García and Weiss (2019) show that compared to those who stay, smaller shares of those who </w:t>
      </w:r>
      <w:proofErr w:type="gramStart"/>
      <w:r w:rsidR="00615DBF" w:rsidRPr="6748651E">
        <w:rPr>
          <w:rFonts w:ascii="Garamond" w:eastAsia="Times New Roman" w:hAnsi="Garamond" w:cs="Tahoma"/>
          <w:color w:val="000000" w:themeColor="text1"/>
        </w:rPr>
        <w:t>left  (</w:t>
      </w:r>
      <w:proofErr w:type="gramEnd"/>
      <w:r w:rsidR="00615DBF" w:rsidRPr="6748651E">
        <w:rPr>
          <w:rFonts w:ascii="Garamond" w:eastAsia="Times New Roman" w:hAnsi="Garamond" w:cs="Tahoma"/>
          <w:color w:val="000000" w:themeColor="text1"/>
        </w:rPr>
        <w:t>for other schools or another profession) are qualified in almost every category, which means that</w:t>
      </w:r>
      <w:r w:rsidR="005A0C7C" w:rsidRPr="6748651E">
        <w:rPr>
          <w:rFonts w:ascii="Garamond" w:eastAsia="Times New Roman" w:hAnsi="Garamond" w:cs="Tahoma"/>
          <w:color w:val="000000" w:themeColor="text1"/>
        </w:rPr>
        <w:t xml:space="preserve"> generally schools are not losing quality because of attrition alone</w:t>
      </w:r>
      <w:r w:rsidR="00615DBF" w:rsidRPr="6748651E">
        <w:rPr>
          <w:rFonts w:ascii="Garamond" w:eastAsia="Times New Roman" w:hAnsi="Garamond" w:cs="Tahoma"/>
          <w:color w:val="000000" w:themeColor="text1"/>
        </w:rPr>
        <w:t>.</w:t>
      </w:r>
      <w:r w:rsidR="00EB78D1" w:rsidRPr="6748651E">
        <w:rPr>
          <w:rFonts w:ascii="Garamond" w:eastAsia="Times New Roman" w:hAnsi="Garamond" w:cs="Tahoma"/>
          <w:color w:val="000000" w:themeColor="text1"/>
        </w:rPr>
        <w:t xml:space="preserve"> This does not necessarily mean the replacements would be of better quality, which is the case in high poverty schools across the nation.</w:t>
      </w:r>
      <w:r w:rsidR="005A0C7C" w:rsidRPr="6748651E">
        <w:rPr>
          <w:rFonts w:ascii="Garamond" w:eastAsia="Times New Roman" w:hAnsi="Garamond" w:cs="Tahoma"/>
          <w:color w:val="000000" w:themeColor="text1"/>
        </w:rPr>
        <w:t xml:space="preserve"> </w:t>
      </w:r>
      <w:r w:rsidR="00A514CB" w:rsidRPr="6748651E">
        <w:rPr>
          <w:rFonts w:ascii="Garamond" w:eastAsia="Times New Roman" w:hAnsi="Garamond" w:cs="Tahoma"/>
          <w:color w:val="000000" w:themeColor="text1"/>
        </w:rPr>
        <w:t xml:space="preserve">Improving on this measure of </w:t>
      </w:r>
      <w:r w:rsidR="00B34830" w:rsidRPr="6748651E">
        <w:rPr>
          <w:rFonts w:ascii="Garamond" w:eastAsia="Times New Roman" w:hAnsi="Garamond" w:cs="Tahoma"/>
          <w:color w:val="000000" w:themeColor="text1"/>
        </w:rPr>
        <w:t xml:space="preserve">compositional </w:t>
      </w:r>
      <w:r w:rsidR="00A514CB" w:rsidRPr="6748651E">
        <w:rPr>
          <w:rFonts w:ascii="Garamond" w:eastAsia="Times New Roman" w:hAnsi="Garamond" w:cs="Tahoma"/>
          <w:color w:val="000000" w:themeColor="text1"/>
        </w:rPr>
        <w:t xml:space="preserve">quality after </w:t>
      </w:r>
      <w:r w:rsidR="00A514CB" w:rsidRPr="6748651E">
        <w:rPr>
          <w:rFonts w:ascii="Garamond" w:eastAsia="Times New Roman" w:hAnsi="Garamond" w:cs="Tahoma"/>
          <w:color w:val="000000" w:themeColor="text1"/>
        </w:rPr>
        <w:lastRenderedPageBreak/>
        <w:t xml:space="preserve">turnover, Sorensen and Ladd (2020) analyze the composition of North Carolina schools’ teachers through examining net effects of </w:t>
      </w:r>
      <w:r w:rsidR="00816208" w:rsidRPr="6748651E">
        <w:rPr>
          <w:rFonts w:ascii="Garamond" w:eastAsia="Times New Roman" w:hAnsi="Garamond" w:cs="Tahoma"/>
          <w:color w:val="000000" w:themeColor="text1"/>
        </w:rPr>
        <w:t xml:space="preserve">in-out </w:t>
      </w:r>
      <w:r w:rsidR="00A514CB" w:rsidRPr="6748651E">
        <w:rPr>
          <w:rFonts w:ascii="Garamond" w:eastAsia="Times New Roman" w:hAnsi="Garamond" w:cs="Tahoma"/>
          <w:color w:val="000000" w:themeColor="text1"/>
        </w:rPr>
        <w:t>flow</w:t>
      </w:r>
      <w:r w:rsidR="00816208" w:rsidRPr="6748651E">
        <w:rPr>
          <w:rFonts w:ascii="Garamond" w:eastAsia="Times New Roman" w:hAnsi="Garamond" w:cs="Tahoma"/>
          <w:color w:val="000000" w:themeColor="text1"/>
        </w:rPr>
        <w:t xml:space="preserve">s, </w:t>
      </w:r>
      <w:r w:rsidR="00E202EF" w:rsidRPr="6748651E">
        <w:rPr>
          <w:rFonts w:ascii="Garamond" w:eastAsia="Times New Roman" w:hAnsi="Garamond" w:cs="Tahoma"/>
          <w:color w:val="000000" w:themeColor="text1"/>
        </w:rPr>
        <w:t>resulting in</w:t>
      </w:r>
      <w:r w:rsidR="00816208" w:rsidRPr="6748651E">
        <w:rPr>
          <w:rFonts w:ascii="Garamond" w:eastAsia="Times New Roman" w:hAnsi="Garamond" w:cs="Tahoma"/>
          <w:color w:val="000000" w:themeColor="text1"/>
        </w:rPr>
        <w:t xml:space="preserve"> a negative correlation between turnover rates and rate of better-qualified teachers. </w:t>
      </w:r>
      <w:r w:rsidR="00330ACD" w:rsidRPr="6748651E">
        <w:rPr>
          <w:rFonts w:ascii="Garamond" w:eastAsia="Times New Roman" w:hAnsi="Garamond" w:cs="Tahoma"/>
          <w:color w:val="000000" w:themeColor="text1"/>
        </w:rPr>
        <w:t>A</w:t>
      </w:r>
      <w:r w:rsidR="00816208" w:rsidRPr="6748651E">
        <w:rPr>
          <w:rFonts w:ascii="Garamond" w:eastAsia="Times New Roman" w:hAnsi="Garamond" w:cs="Tahoma"/>
          <w:color w:val="000000" w:themeColor="text1"/>
        </w:rPr>
        <w:t xml:space="preserve"> resulting policy recommendation</w:t>
      </w:r>
      <w:r w:rsidR="00CD6842" w:rsidRPr="6748651E">
        <w:rPr>
          <w:rFonts w:ascii="Garamond" w:eastAsia="Times New Roman" w:hAnsi="Garamond" w:cs="Tahoma"/>
          <w:color w:val="000000" w:themeColor="text1"/>
        </w:rPr>
        <w:t xml:space="preserve"> of this approach</w:t>
      </w:r>
      <w:r w:rsidR="00330ACD" w:rsidRPr="6748651E">
        <w:rPr>
          <w:rFonts w:ascii="Garamond" w:eastAsia="Times New Roman" w:hAnsi="Garamond" w:cs="Tahoma"/>
          <w:color w:val="000000" w:themeColor="text1"/>
        </w:rPr>
        <w:t xml:space="preserve"> - </w:t>
      </w:r>
      <w:r w:rsidR="00816208" w:rsidRPr="6748651E">
        <w:rPr>
          <w:rFonts w:ascii="Garamond" w:eastAsia="Times New Roman" w:hAnsi="Garamond" w:cs="Tahoma"/>
          <w:color w:val="000000" w:themeColor="text1"/>
        </w:rPr>
        <w:t xml:space="preserve">targeted increase in pay to </w:t>
      </w:r>
      <w:r w:rsidR="00CD6842" w:rsidRPr="6748651E">
        <w:rPr>
          <w:rFonts w:ascii="Garamond" w:eastAsia="Times New Roman" w:hAnsi="Garamond" w:cs="Tahoma"/>
          <w:color w:val="000000" w:themeColor="text1"/>
        </w:rPr>
        <w:t xml:space="preserve">the better performers in </w:t>
      </w:r>
      <w:r w:rsidR="00816208" w:rsidRPr="6748651E">
        <w:rPr>
          <w:rFonts w:ascii="Garamond" w:eastAsia="Times New Roman" w:hAnsi="Garamond" w:cs="Tahoma"/>
          <w:color w:val="000000" w:themeColor="text1"/>
        </w:rPr>
        <w:t>schools with difficulty retaining teachers</w:t>
      </w:r>
      <w:r w:rsidR="00330ACD" w:rsidRPr="6748651E">
        <w:rPr>
          <w:rFonts w:ascii="Garamond" w:eastAsia="Times New Roman" w:hAnsi="Garamond" w:cs="Tahoma"/>
          <w:color w:val="000000" w:themeColor="text1"/>
        </w:rPr>
        <w:t xml:space="preserve"> -</w:t>
      </w:r>
      <w:r w:rsidR="00816208" w:rsidRPr="6748651E">
        <w:rPr>
          <w:rFonts w:ascii="Garamond" w:eastAsia="Times New Roman" w:hAnsi="Garamond" w:cs="Tahoma"/>
          <w:color w:val="000000" w:themeColor="text1"/>
        </w:rPr>
        <w:t xml:space="preserve"> have seen success in the case of </w:t>
      </w:r>
      <w:r w:rsidR="00330ACD" w:rsidRPr="6748651E">
        <w:rPr>
          <w:rFonts w:ascii="Garamond" w:eastAsia="Times New Roman" w:hAnsi="Garamond" w:cs="Tahoma"/>
          <w:color w:val="000000" w:themeColor="text1"/>
        </w:rPr>
        <w:t>s</w:t>
      </w:r>
      <w:r w:rsidR="00816208" w:rsidRPr="6748651E">
        <w:rPr>
          <w:rFonts w:ascii="Garamond" w:eastAsia="Times New Roman" w:hAnsi="Garamond" w:cs="Tahoma"/>
          <w:color w:val="000000" w:themeColor="text1"/>
        </w:rPr>
        <w:t>elective retention bonuses in Tennessee</w:t>
      </w:r>
      <w:r w:rsidR="00330ACD" w:rsidRPr="6748651E">
        <w:rPr>
          <w:rFonts w:ascii="Garamond" w:eastAsia="Times New Roman" w:hAnsi="Garamond" w:cs="Tahoma"/>
          <w:color w:val="000000" w:themeColor="text1"/>
        </w:rPr>
        <w:t xml:space="preserve"> for high performing teachers in poor schools</w:t>
      </w:r>
      <w:r w:rsidR="00816208" w:rsidRPr="6748651E">
        <w:rPr>
          <w:rFonts w:ascii="Garamond" w:eastAsia="Times New Roman" w:hAnsi="Garamond" w:cs="Tahoma"/>
          <w:color w:val="000000" w:themeColor="text1"/>
        </w:rPr>
        <w:t xml:space="preserve"> (Swain, et. al. </w:t>
      </w:r>
      <w:r w:rsidR="00330ACD" w:rsidRPr="6748651E">
        <w:rPr>
          <w:rFonts w:ascii="Garamond" w:eastAsia="Times New Roman" w:hAnsi="Garamond" w:cs="Tahoma"/>
          <w:color w:val="000000" w:themeColor="text1"/>
        </w:rPr>
        <w:t>2019).</w:t>
      </w:r>
      <w:r w:rsidR="00A144FA" w:rsidRPr="6748651E">
        <w:rPr>
          <w:rFonts w:ascii="Garamond" w:eastAsia="Times New Roman" w:hAnsi="Garamond" w:cs="Tahoma"/>
          <w:color w:val="000000" w:themeColor="text1"/>
        </w:rPr>
        <w:t xml:space="preserve">  </w:t>
      </w:r>
      <w:r w:rsidR="00EB7166" w:rsidRPr="6748651E">
        <w:rPr>
          <w:rFonts w:ascii="Garamond" w:eastAsia="Times New Roman" w:hAnsi="Garamond" w:cs="Tahoma"/>
          <w:color w:val="000000" w:themeColor="text1"/>
        </w:rPr>
        <w:t>By only focusing on the compositional changes in teachers,</w:t>
      </w:r>
      <w:r w:rsidRPr="6748651E">
        <w:rPr>
          <w:rFonts w:ascii="Garamond" w:eastAsia="Times New Roman" w:hAnsi="Garamond" w:cs="Tahoma"/>
          <w:color w:val="000000" w:themeColor="text1"/>
        </w:rPr>
        <w:t xml:space="preserve"> however,</w:t>
      </w:r>
      <w:r w:rsidR="00EB7166" w:rsidRPr="6748651E">
        <w:rPr>
          <w:rFonts w:ascii="Garamond" w:eastAsia="Times New Roman" w:hAnsi="Garamond" w:cs="Tahoma"/>
          <w:color w:val="000000" w:themeColor="text1"/>
        </w:rPr>
        <w:t xml:space="preserve"> </w:t>
      </w:r>
      <w:r w:rsidR="00AF2EE0" w:rsidRPr="6748651E">
        <w:rPr>
          <w:rFonts w:ascii="Garamond" w:eastAsia="Times New Roman" w:hAnsi="Garamond" w:cs="Tahoma"/>
          <w:color w:val="000000" w:themeColor="text1"/>
        </w:rPr>
        <w:t xml:space="preserve">these researches leave out significant effects of turnovers on performance other than that of teacher characteristics, empirically demonstrated by </w:t>
      </w:r>
      <w:proofErr w:type="spellStart"/>
      <w:r w:rsidR="00AF2EE0" w:rsidRPr="6748651E">
        <w:rPr>
          <w:rFonts w:ascii="Garamond" w:eastAsia="Times New Roman" w:hAnsi="Garamond" w:cs="Tahoma"/>
          <w:color w:val="000000" w:themeColor="text1"/>
        </w:rPr>
        <w:t>Ronfeld</w:t>
      </w:r>
      <w:proofErr w:type="spellEnd"/>
      <w:r w:rsidR="00AF2EE0" w:rsidRPr="6748651E">
        <w:rPr>
          <w:rFonts w:ascii="Garamond" w:eastAsia="Times New Roman" w:hAnsi="Garamond" w:cs="Tahoma"/>
          <w:color w:val="000000" w:themeColor="text1"/>
        </w:rPr>
        <w:t xml:space="preserve"> et. al (2013) and theoretically examined by Ingersoll (2001</w:t>
      </w:r>
      <w:r w:rsidR="00E202EF" w:rsidRPr="6748651E">
        <w:rPr>
          <w:rFonts w:ascii="Garamond" w:eastAsia="Times New Roman" w:hAnsi="Garamond" w:cs="Tahoma"/>
          <w:color w:val="000000" w:themeColor="text1"/>
        </w:rPr>
        <w:t>).</w:t>
      </w:r>
      <w:r w:rsidR="00A144FA" w:rsidRPr="6748651E">
        <w:rPr>
          <w:rFonts w:ascii="Garamond" w:eastAsia="Times New Roman" w:hAnsi="Garamond" w:cs="Tahoma"/>
          <w:color w:val="000000" w:themeColor="text1"/>
        </w:rPr>
        <w:t xml:space="preserve"> </w:t>
      </w:r>
    </w:p>
    <w:p w14:paraId="28A89F5F" w14:textId="3A4149EC" w:rsidR="007B76E2" w:rsidRPr="00B34830" w:rsidRDefault="00374C0B" w:rsidP="00960B85">
      <w:pPr>
        <w:spacing w:line="360" w:lineRule="auto"/>
        <w:ind w:firstLine="720"/>
        <w:rPr>
          <w:rFonts w:ascii="Cambria" w:eastAsia="Times New Roman" w:hAnsi="Cambria" w:cs="Tahoma"/>
          <w:color w:val="000000" w:themeColor="text1"/>
          <w:lang w:val="vi-VN"/>
        </w:rPr>
      </w:pPr>
      <w:r>
        <w:rPr>
          <w:rFonts w:ascii="Garamond" w:eastAsia="Times New Roman" w:hAnsi="Garamond" w:cs="Tahoma"/>
          <w:color w:val="000000" w:themeColor="text1"/>
        </w:rPr>
        <w:t>The main alternative to the “compositional”</w:t>
      </w:r>
      <w:r w:rsidR="00E202EF">
        <w:rPr>
          <w:rFonts w:ascii="Garamond" w:eastAsia="Times New Roman" w:hAnsi="Garamond" w:cs="Tahoma"/>
          <w:color w:val="000000" w:themeColor="text1"/>
        </w:rPr>
        <w:t xml:space="preserve"> approach</w:t>
      </w:r>
      <w:r>
        <w:rPr>
          <w:rFonts w:ascii="Garamond" w:eastAsia="Times New Roman" w:hAnsi="Garamond" w:cs="Tahoma"/>
          <w:color w:val="000000" w:themeColor="text1"/>
        </w:rPr>
        <w:t xml:space="preserve"> focuses on these so-called</w:t>
      </w:r>
      <w:r w:rsidR="007B76E2">
        <w:rPr>
          <w:rFonts w:ascii="Garamond" w:eastAsia="Times New Roman" w:hAnsi="Garamond" w:cs="Tahoma"/>
          <w:color w:val="000000" w:themeColor="text1"/>
        </w:rPr>
        <w:t xml:space="preserve"> “disruptive” effect of turnovers</w:t>
      </w:r>
      <w:r>
        <w:rPr>
          <w:rFonts w:ascii="Garamond" w:eastAsia="Times New Roman" w:hAnsi="Garamond" w:cs="Tahoma"/>
          <w:color w:val="000000" w:themeColor="text1"/>
        </w:rPr>
        <w:t xml:space="preserve"> that </w:t>
      </w:r>
      <w:r w:rsidR="007B76E2">
        <w:rPr>
          <w:rFonts w:ascii="Garamond" w:eastAsia="Times New Roman" w:hAnsi="Garamond" w:cs="Tahoma"/>
          <w:color w:val="000000" w:themeColor="text1"/>
        </w:rPr>
        <w:t>are not necessarily explained by change in quality, such as the decrease in institutional knowledge and relationships</w:t>
      </w:r>
      <w:r w:rsidR="00E63CC1">
        <w:rPr>
          <w:rFonts w:ascii="Garamond" w:eastAsia="Times New Roman" w:hAnsi="Garamond" w:cs="Tahoma"/>
          <w:color w:val="000000" w:themeColor="text1"/>
        </w:rPr>
        <w:t xml:space="preserve"> (Jackson and </w:t>
      </w:r>
      <w:proofErr w:type="spellStart"/>
      <w:r w:rsidR="00E63CC1">
        <w:rPr>
          <w:rFonts w:ascii="Garamond" w:eastAsia="Times New Roman" w:hAnsi="Garamond" w:cs="Tahoma"/>
          <w:color w:val="000000" w:themeColor="text1"/>
        </w:rPr>
        <w:t>Bruegmann</w:t>
      </w:r>
      <w:proofErr w:type="spellEnd"/>
      <w:r w:rsidR="00E63CC1">
        <w:rPr>
          <w:rFonts w:ascii="Garamond" w:eastAsia="Times New Roman" w:hAnsi="Garamond" w:cs="Tahoma"/>
          <w:color w:val="000000" w:themeColor="text1"/>
        </w:rPr>
        <w:t xml:space="preserve"> 2009)</w:t>
      </w:r>
      <w:r w:rsidR="007B76E2">
        <w:rPr>
          <w:rFonts w:ascii="Garamond" w:eastAsia="Times New Roman" w:hAnsi="Garamond" w:cs="Tahoma"/>
          <w:color w:val="000000" w:themeColor="text1"/>
        </w:rPr>
        <w:t>, and the costs of replacements and transitions placed on schools, teachers and students</w:t>
      </w:r>
      <w:r w:rsidR="00E63CC1">
        <w:rPr>
          <w:rFonts w:ascii="Garamond" w:eastAsia="Times New Roman" w:hAnsi="Garamond" w:cs="Tahoma"/>
          <w:color w:val="000000" w:themeColor="text1"/>
        </w:rPr>
        <w:t xml:space="preserve"> (</w:t>
      </w:r>
      <w:proofErr w:type="spellStart"/>
      <w:r w:rsidR="00E63CC1">
        <w:rPr>
          <w:rFonts w:ascii="Garamond" w:eastAsia="Times New Roman" w:hAnsi="Garamond" w:cs="Tahoma"/>
          <w:color w:val="000000" w:themeColor="text1"/>
        </w:rPr>
        <w:t>Sutcher</w:t>
      </w:r>
      <w:proofErr w:type="spellEnd"/>
      <w:r w:rsidR="00E63CC1">
        <w:rPr>
          <w:rFonts w:ascii="Garamond" w:eastAsia="Times New Roman" w:hAnsi="Garamond" w:cs="Tahoma"/>
          <w:color w:val="000000" w:themeColor="text1"/>
        </w:rPr>
        <w:t>, 2016)</w:t>
      </w:r>
      <w:r w:rsidR="007B76E2">
        <w:rPr>
          <w:rFonts w:ascii="Garamond" w:eastAsia="Times New Roman" w:hAnsi="Garamond" w:cs="Tahoma"/>
          <w:color w:val="000000" w:themeColor="text1"/>
        </w:rPr>
        <w:t xml:space="preserve">. Looking into a sample of more than 1 million grade 4 and 5 students in New York, </w:t>
      </w:r>
      <w:proofErr w:type="spellStart"/>
      <w:r w:rsidR="00BD3DA8">
        <w:rPr>
          <w:rFonts w:ascii="Garamond" w:eastAsia="Times New Roman" w:hAnsi="Garamond" w:cs="Tahoma"/>
          <w:color w:val="000000" w:themeColor="text1"/>
        </w:rPr>
        <w:t>Ronfeld</w:t>
      </w:r>
      <w:proofErr w:type="spellEnd"/>
      <w:r w:rsidR="00BD3DA8">
        <w:rPr>
          <w:rFonts w:ascii="Garamond" w:eastAsia="Times New Roman" w:hAnsi="Garamond" w:cs="Tahoma"/>
          <w:color w:val="000000" w:themeColor="text1"/>
        </w:rPr>
        <w:t xml:space="preserve"> (2013)</w:t>
      </w:r>
      <w:r w:rsidR="007B76E2" w:rsidRPr="004F50AE">
        <w:rPr>
          <w:rFonts w:ascii="Garamond" w:eastAsia="Times New Roman" w:hAnsi="Garamond" w:cs="Arial"/>
          <w:color w:val="000000" w:themeColor="text1"/>
          <w:shd w:val="clear" w:color="auto" w:fill="FFFFFF"/>
        </w:rPr>
        <w:t> </w:t>
      </w:r>
      <w:r w:rsidR="007B76E2">
        <w:rPr>
          <w:rFonts w:ascii="Garamond" w:eastAsia="Times New Roman" w:hAnsi="Garamond" w:cs="Arial"/>
          <w:color w:val="000000" w:themeColor="text1"/>
          <w:shd w:val="clear" w:color="auto" w:fill="FFFFFF"/>
        </w:rPr>
        <w:t>show</w:t>
      </w:r>
      <w:r w:rsidR="00A514CB">
        <w:rPr>
          <w:rFonts w:ascii="Garamond" w:eastAsia="Times New Roman" w:hAnsi="Garamond" w:cs="Arial"/>
          <w:color w:val="000000" w:themeColor="text1"/>
          <w:shd w:val="clear" w:color="auto" w:fill="FFFFFF"/>
        </w:rPr>
        <w:t>s</w:t>
      </w:r>
      <w:r w:rsidR="007B76E2">
        <w:rPr>
          <w:rFonts w:ascii="Garamond" w:eastAsia="Times New Roman" w:hAnsi="Garamond" w:cs="Arial"/>
          <w:color w:val="000000" w:themeColor="text1"/>
          <w:shd w:val="clear" w:color="auto" w:fill="FFFFFF"/>
        </w:rPr>
        <w:t xml:space="preserve"> that even when controll</w:t>
      </w:r>
      <w:r w:rsidR="6DA1A5D5">
        <w:rPr>
          <w:rFonts w:ascii="Garamond" w:eastAsia="Times New Roman" w:hAnsi="Garamond" w:cs="Arial"/>
          <w:color w:val="000000" w:themeColor="text1"/>
          <w:shd w:val="clear" w:color="auto" w:fill="FFFFFF"/>
        </w:rPr>
        <w:t>ing</w:t>
      </w:r>
      <w:r w:rsidR="007B76E2">
        <w:rPr>
          <w:rFonts w:ascii="Garamond" w:eastAsia="Times New Roman" w:hAnsi="Garamond" w:cs="Arial"/>
          <w:color w:val="000000" w:themeColor="text1"/>
          <w:shd w:val="clear" w:color="auto" w:fill="FFFFFF"/>
        </w:rPr>
        <w:t xml:space="preserve"> for indicators of teacher quality, experience, and the outcome of students switching teachers, there are still lingering negative effects of turnover rate that might be related to more structural changes to schools caused by the disruption. </w:t>
      </w:r>
      <w:r w:rsidR="007B76E2">
        <w:rPr>
          <w:rFonts w:ascii="Garamond" w:eastAsia="Times New Roman" w:hAnsi="Garamond" w:cs="Tahoma"/>
          <w:color w:val="000000" w:themeColor="text1"/>
        </w:rPr>
        <w:t xml:space="preserve">This effect is especially salient for low-performance schools, as the students are more deeply affected by the same rate of change, and the schools’ turnover rate is often higher as well. </w:t>
      </w:r>
      <w:r w:rsidR="007416F6">
        <w:rPr>
          <w:rFonts w:ascii="Garamond" w:eastAsia="Times New Roman" w:hAnsi="Garamond" w:cs="Tahoma"/>
          <w:color w:val="000000" w:themeColor="text1"/>
        </w:rPr>
        <w:t>While these signals point towards a ‘disruptive’ effect on performance, there has not been</w:t>
      </w:r>
      <w:r w:rsidR="003040B6">
        <w:rPr>
          <w:rFonts w:ascii="Garamond" w:eastAsia="Times New Roman" w:hAnsi="Garamond" w:cs="Tahoma"/>
          <w:color w:val="000000" w:themeColor="text1"/>
        </w:rPr>
        <w:t xml:space="preserve"> many</w:t>
      </w:r>
      <w:r w:rsidR="007416F6">
        <w:rPr>
          <w:rFonts w:ascii="Garamond" w:eastAsia="Times New Roman" w:hAnsi="Garamond" w:cs="Tahoma"/>
          <w:color w:val="000000" w:themeColor="text1"/>
        </w:rPr>
        <w:t xml:space="preserve"> significant research inferring </w:t>
      </w:r>
      <w:r w:rsidR="00BF47E3">
        <w:rPr>
          <w:rFonts w:ascii="Garamond" w:eastAsia="Times New Roman" w:hAnsi="Garamond" w:cs="Tahoma"/>
          <w:color w:val="000000" w:themeColor="text1"/>
        </w:rPr>
        <w:t>endogeneity</w:t>
      </w:r>
      <w:r w:rsidR="007416F6">
        <w:rPr>
          <w:rFonts w:ascii="Garamond" w:eastAsia="Times New Roman" w:hAnsi="Garamond" w:cs="Tahoma"/>
          <w:color w:val="000000" w:themeColor="text1"/>
        </w:rPr>
        <w:t xml:space="preserve"> between turnover-induced performance shift and any</w:t>
      </w:r>
      <w:r w:rsidR="003040B6">
        <w:rPr>
          <w:rFonts w:ascii="Garamond" w:eastAsia="Times New Roman" w:hAnsi="Garamond" w:cs="Tahoma"/>
          <w:color w:val="000000" w:themeColor="text1"/>
        </w:rPr>
        <w:t xml:space="preserve"> number of</w:t>
      </w:r>
      <w:r w:rsidR="007416F6">
        <w:rPr>
          <w:rFonts w:ascii="Garamond" w:eastAsia="Times New Roman" w:hAnsi="Garamond" w:cs="Tahoma"/>
          <w:color w:val="000000" w:themeColor="text1"/>
        </w:rPr>
        <w:t xml:space="preserve"> single disruptor</w:t>
      </w:r>
      <w:r w:rsidR="003040B6">
        <w:rPr>
          <w:rFonts w:ascii="Garamond" w:eastAsia="Times New Roman" w:hAnsi="Garamond" w:cs="Tahoma"/>
          <w:color w:val="000000" w:themeColor="text1"/>
        </w:rPr>
        <w:t>s</w:t>
      </w:r>
      <w:r w:rsidR="00611AE2">
        <w:rPr>
          <w:rFonts w:ascii="Garamond" w:eastAsia="Times New Roman" w:hAnsi="Garamond" w:cs="Tahoma"/>
          <w:color w:val="000000" w:themeColor="text1"/>
        </w:rPr>
        <w:t xml:space="preserve">, with Jackson and </w:t>
      </w:r>
      <w:proofErr w:type="spellStart"/>
      <w:r w:rsidR="00611AE2">
        <w:rPr>
          <w:rFonts w:ascii="Garamond" w:eastAsia="Times New Roman" w:hAnsi="Garamond" w:cs="Tahoma"/>
          <w:color w:val="000000" w:themeColor="text1"/>
        </w:rPr>
        <w:t>Bruegmann</w:t>
      </w:r>
      <w:proofErr w:type="spellEnd"/>
      <w:r w:rsidR="00611AE2">
        <w:rPr>
          <w:rFonts w:ascii="Garamond" w:eastAsia="Times New Roman" w:hAnsi="Garamond" w:cs="Tahoma"/>
          <w:color w:val="000000" w:themeColor="text1"/>
        </w:rPr>
        <w:t xml:space="preserve"> (2009) </w:t>
      </w:r>
      <w:r w:rsidR="5E4A467D">
        <w:rPr>
          <w:rFonts w:ascii="Garamond" w:eastAsia="Times New Roman" w:hAnsi="Garamond" w:cs="Tahoma"/>
          <w:color w:val="000000" w:themeColor="text1"/>
        </w:rPr>
        <w:t>showing</w:t>
      </w:r>
      <w:r w:rsidR="005A0C7C">
        <w:rPr>
          <w:rFonts w:ascii="Garamond" w:eastAsia="Times New Roman" w:hAnsi="Garamond" w:cs="Tahoma"/>
          <w:color w:val="000000" w:themeColor="text1"/>
        </w:rPr>
        <w:t xml:space="preserve"> </w:t>
      </w:r>
      <w:r w:rsidR="4ABD7672">
        <w:rPr>
          <w:rFonts w:ascii="Garamond" w:eastAsia="Times New Roman" w:hAnsi="Garamond" w:cs="Tahoma"/>
          <w:color w:val="000000" w:themeColor="text1"/>
        </w:rPr>
        <w:t xml:space="preserve">only </w:t>
      </w:r>
      <w:r w:rsidR="005A0C7C">
        <w:rPr>
          <w:rFonts w:ascii="Garamond" w:eastAsia="Times New Roman" w:hAnsi="Garamond" w:cs="Tahoma"/>
          <w:color w:val="000000" w:themeColor="text1"/>
        </w:rPr>
        <w:t>that peer-spillover effects should not be assumed away, not that it is an endogenous factor in student performance</w:t>
      </w:r>
      <w:r w:rsidR="007416F6">
        <w:rPr>
          <w:rFonts w:ascii="Garamond" w:eastAsia="Times New Roman" w:hAnsi="Garamond" w:cs="Tahoma"/>
          <w:color w:val="000000" w:themeColor="text1"/>
        </w:rPr>
        <w:t xml:space="preserve">. </w:t>
      </w:r>
    </w:p>
    <w:p w14:paraId="512D7E34" w14:textId="5267A4C1" w:rsidR="00DE0F09" w:rsidRPr="00BF7841" w:rsidRDefault="009E123D" w:rsidP="003040B6">
      <w:pPr>
        <w:spacing w:line="360" w:lineRule="auto"/>
        <w:ind w:firstLine="720"/>
        <w:rPr>
          <w:rFonts w:ascii="Garamond" w:eastAsia="Times New Roman" w:hAnsi="Garamond" w:cs="Tahoma"/>
          <w:color w:val="000000" w:themeColor="text1"/>
          <w:lang w:val="vi-VN"/>
        </w:rPr>
      </w:pPr>
      <w:r>
        <w:rPr>
          <w:rFonts w:ascii="Garamond" w:eastAsia="Times New Roman" w:hAnsi="Garamond" w:cs="Tahoma"/>
          <w:color w:val="000000" w:themeColor="text1"/>
        </w:rPr>
        <w:t xml:space="preserve">Therefore, further examinations of the </w:t>
      </w:r>
      <w:r w:rsidR="00A144FA">
        <w:rPr>
          <w:rFonts w:ascii="Garamond" w:eastAsia="Times New Roman" w:hAnsi="Garamond" w:cs="Tahoma"/>
          <w:color w:val="000000" w:themeColor="text1"/>
        </w:rPr>
        <w:t xml:space="preserve">non-individual </w:t>
      </w:r>
      <w:r>
        <w:rPr>
          <w:rFonts w:ascii="Garamond" w:eastAsia="Times New Roman" w:hAnsi="Garamond" w:cs="Tahoma"/>
          <w:color w:val="000000" w:themeColor="text1"/>
        </w:rPr>
        <w:t xml:space="preserve">characteristics </w:t>
      </w:r>
      <w:r w:rsidR="00A144FA">
        <w:rPr>
          <w:rFonts w:ascii="Garamond" w:eastAsia="Times New Roman" w:hAnsi="Garamond" w:cs="Tahoma"/>
          <w:color w:val="000000" w:themeColor="text1"/>
        </w:rPr>
        <w:t xml:space="preserve">within </w:t>
      </w:r>
      <w:r>
        <w:rPr>
          <w:rFonts w:ascii="Garamond" w:eastAsia="Times New Roman" w:hAnsi="Garamond" w:cs="Tahoma"/>
          <w:color w:val="000000" w:themeColor="text1"/>
        </w:rPr>
        <w:t>teacher turnover</w:t>
      </w:r>
      <w:r w:rsidR="00A144FA">
        <w:rPr>
          <w:rFonts w:ascii="Garamond" w:eastAsia="Times New Roman" w:hAnsi="Garamond" w:cs="Tahoma"/>
          <w:color w:val="000000" w:themeColor="text1"/>
        </w:rPr>
        <w:t xml:space="preserve"> </w:t>
      </w:r>
      <w:r>
        <w:rPr>
          <w:rFonts w:ascii="Garamond" w:eastAsia="Times New Roman" w:hAnsi="Garamond" w:cs="Tahoma"/>
          <w:color w:val="000000" w:themeColor="text1"/>
        </w:rPr>
        <w:t xml:space="preserve">can be useful in isolating </w:t>
      </w:r>
      <w:r w:rsidR="00A144FA">
        <w:rPr>
          <w:rFonts w:ascii="Garamond" w:eastAsia="Times New Roman" w:hAnsi="Garamond" w:cs="Tahoma"/>
          <w:color w:val="000000" w:themeColor="text1"/>
        </w:rPr>
        <w:t>its</w:t>
      </w:r>
      <w:r>
        <w:rPr>
          <w:rFonts w:ascii="Garamond" w:eastAsia="Times New Roman" w:hAnsi="Garamond" w:cs="Tahoma"/>
          <w:color w:val="000000" w:themeColor="text1"/>
        </w:rPr>
        <w:t xml:space="preserve"> effects on student performance. </w:t>
      </w:r>
      <w:r w:rsidR="00BF7841">
        <w:rPr>
          <w:rFonts w:ascii="Garamond" w:eastAsia="Times New Roman" w:hAnsi="Garamond" w:cs="Tahoma"/>
          <w:color w:val="000000" w:themeColor="text1"/>
        </w:rPr>
        <w:t xml:space="preserve">The previous </w:t>
      </w:r>
      <w:r w:rsidR="2C13CA2D">
        <w:rPr>
          <w:rFonts w:ascii="Garamond" w:eastAsia="Times New Roman" w:hAnsi="Garamond" w:cs="Tahoma"/>
          <w:color w:val="000000" w:themeColor="text1"/>
        </w:rPr>
        <w:t>literature</w:t>
      </w:r>
      <w:r w:rsidR="00BF7841">
        <w:rPr>
          <w:rFonts w:ascii="Garamond" w:eastAsia="Times New Roman" w:hAnsi="Garamond" w:cs="Tahoma"/>
          <w:color w:val="000000" w:themeColor="text1"/>
        </w:rPr>
        <w:t xml:space="preserve"> suggests </w:t>
      </w:r>
      <w:r w:rsidR="054E8D00">
        <w:rPr>
          <w:rFonts w:ascii="Garamond" w:eastAsia="Times New Roman" w:hAnsi="Garamond" w:cs="Tahoma"/>
          <w:color w:val="000000" w:themeColor="text1"/>
        </w:rPr>
        <w:t xml:space="preserve">that </w:t>
      </w:r>
      <w:r w:rsidR="00BF7841">
        <w:rPr>
          <w:rFonts w:ascii="Garamond" w:eastAsia="Times New Roman" w:hAnsi="Garamond" w:cs="Tahoma"/>
          <w:color w:val="000000" w:themeColor="text1"/>
        </w:rPr>
        <w:t xml:space="preserve">having a favorable teaching environment is negatively correlated with the turnover rate (Ingersoll 2001; </w:t>
      </w:r>
      <w:proofErr w:type="spellStart"/>
      <w:r w:rsidR="00BF7841">
        <w:rPr>
          <w:rFonts w:ascii="Garamond" w:eastAsia="Times New Roman" w:hAnsi="Garamond" w:cs="Tahoma"/>
          <w:color w:val="000000" w:themeColor="text1"/>
        </w:rPr>
        <w:t>Perrachione</w:t>
      </w:r>
      <w:proofErr w:type="spellEnd"/>
      <w:r w:rsidR="00BF7841">
        <w:rPr>
          <w:rFonts w:ascii="Garamond" w:eastAsia="Times New Roman" w:hAnsi="Garamond" w:cs="Tahoma"/>
          <w:color w:val="000000" w:themeColor="text1"/>
        </w:rPr>
        <w:t xml:space="preserve"> 2008). </w:t>
      </w:r>
      <w:r w:rsidR="003040B6">
        <w:rPr>
          <w:rFonts w:ascii="Garamond" w:eastAsia="Times New Roman" w:hAnsi="Garamond" w:cs="Arial"/>
          <w:color w:val="111111"/>
          <w:shd w:val="clear" w:color="auto" w:fill="FFFFFF"/>
        </w:rPr>
        <w:t>The teaching environment can be measured by general school conditions, student behavioral measures, and with consideration of teachers, students and staff’s perceptions, which García and Weiss (2019)</w:t>
      </w:r>
      <w:r w:rsidR="003040B6">
        <w:rPr>
          <w:rFonts w:ascii="Garamond" w:eastAsia="Times New Roman" w:hAnsi="Garamond" w:cs="Arial"/>
          <w:color w:val="111111"/>
          <w:shd w:val="clear" w:color="auto" w:fill="FFFFFF"/>
          <w:lang w:val="vi-VN"/>
        </w:rPr>
        <w:t xml:space="preserve"> have touched on</w:t>
      </w:r>
      <w:r w:rsidR="003040B6">
        <w:rPr>
          <w:rFonts w:ascii="Garamond" w:eastAsia="Times New Roman" w:hAnsi="Garamond" w:cs="Arial"/>
          <w:color w:val="111111"/>
          <w:shd w:val="clear" w:color="auto" w:fill="FFFFFF"/>
        </w:rPr>
        <w:t xml:space="preserve"> in a comprehensive nationwide report. The picture is grim, with large portions of the teachers reporting unprepared and ill-supported students, safety concerns, lack of voice and influence in job practices and materials. This leads to a high degree of dissatisfaction </w:t>
      </w:r>
      <w:r w:rsidR="4A3852EA">
        <w:rPr>
          <w:rFonts w:ascii="Garamond" w:eastAsia="Times New Roman" w:hAnsi="Garamond" w:cs="Arial"/>
          <w:color w:val="111111"/>
          <w:shd w:val="clear" w:color="auto" w:fill="FFFFFF"/>
        </w:rPr>
        <w:t>with</w:t>
      </w:r>
      <w:r w:rsidR="003040B6">
        <w:rPr>
          <w:rFonts w:ascii="Garamond" w:eastAsia="Times New Roman" w:hAnsi="Garamond" w:cs="Arial"/>
          <w:color w:val="111111"/>
          <w:shd w:val="clear" w:color="auto" w:fill="FFFFFF"/>
        </w:rPr>
        <w:t xml:space="preserve"> their schools, especially in the high-poverty and underserved ones that need </w:t>
      </w:r>
      <w:r w:rsidR="003040B6">
        <w:rPr>
          <w:rFonts w:ascii="Garamond" w:eastAsia="Times New Roman" w:hAnsi="Garamond" w:cs="Arial"/>
          <w:color w:val="111111"/>
          <w:shd w:val="clear" w:color="auto" w:fill="FFFFFF"/>
        </w:rPr>
        <w:lastRenderedPageBreak/>
        <w:t xml:space="preserve">greater quality and retention the most. </w:t>
      </w:r>
      <w:r w:rsidR="007B76E2">
        <w:rPr>
          <w:rFonts w:ascii="Garamond" w:eastAsia="Times New Roman" w:hAnsi="Garamond" w:cs="Tahoma"/>
          <w:color w:val="000000" w:themeColor="text1"/>
        </w:rPr>
        <w:t>While teacher turnover has not been widely explored in terms of organizational conditions and trait</w:t>
      </w:r>
      <w:commentRangeStart w:id="1"/>
      <w:r w:rsidR="007B76E2">
        <w:rPr>
          <w:rFonts w:ascii="Garamond" w:eastAsia="Times New Roman" w:hAnsi="Garamond" w:cs="Tahoma"/>
          <w:color w:val="000000" w:themeColor="text1"/>
        </w:rPr>
        <w:t>s, employee turnover theory</w:t>
      </w:r>
      <w:commentRangeEnd w:id="1"/>
      <w:r>
        <w:rPr>
          <w:rStyle w:val="CommentReference"/>
        </w:rPr>
        <w:commentReference w:id="1"/>
      </w:r>
      <w:r w:rsidR="007B76E2">
        <w:rPr>
          <w:rFonts w:ascii="Garamond" w:eastAsia="Times New Roman" w:hAnsi="Garamond" w:cs="Tahoma"/>
          <w:color w:val="000000" w:themeColor="text1"/>
        </w:rPr>
        <w:t xml:space="preserve"> can be applied as schools are often classified as relying on “uncertain and nonroutine technology” that can be disrupted by changes in the dynamics and composition of the working environment, which in turn leads to change in effectiveness (Ingersoll, 2001). Similarly, the environment and fit of teaching and school characteristics are shown to be significantly related to satisfaction and retention rates in a survey of Missouri public elementary teachers</w:t>
      </w:r>
      <w:r w:rsidR="007E7445">
        <w:rPr>
          <w:rFonts w:ascii="Garamond" w:eastAsia="Times New Roman" w:hAnsi="Garamond" w:cs="Tahoma"/>
          <w:color w:val="000000" w:themeColor="text1"/>
        </w:rPr>
        <w:t>,</w:t>
      </w:r>
      <w:r w:rsidR="007B76E2">
        <w:rPr>
          <w:rFonts w:ascii="Garamond" w:eastAsia="Times New Roman" w:hAnsi="Garamond" w:cs="Tahoma"/>
          <w:color w:val="000000" w:themeColor="text1"/>
        </w:rPr>
        <w:t xml:space="preserve"> while job concerns such as salary and workload are </w:t>
      </w:r>
      <w:r w:rsidR="007E7445">
        <w:rPr>
          <w:rFonts w:ascii="Garamond" w:eastAsia="Times New Roman" w:hAnsi="Garamond" w:cs="Tahoma"/>
          <w:color w:val="000000" w:themeColor="text1"/>
        </w:rPr>
        <w:t xml:space="preserve">considered </w:t>
      </w:r>
      <w:r w:rsidR="007B76E2">
        <w:rPr>
          <w:rFonts w:ascii="Garamond" w:eastAsia="Times New Roman" w:hAnsi="Garamond" w:cs="Tahoma"/>
          <w:color w:val="000000" w:themeColor="text1"/>
        </w:rPr>
        <w:t>more minor factors (</w:t>
      </w:r>
      <w:proofErr w:type="spellStart"/>
      <w:r w:rsidR="007B76E2" w:rsidRPr="00B67E1F">
        <w:rPr>
          <w:rFonts w:ascii="Garamond" w:eastAsia="Times New Roman" w:hAnsi="Garamond" w:cs="Arial"/>
          <w:color w:val="111111"/>
          <w:shd w:val="clear" w:color="auto" w:fill="FFFFFF"/>
        </w:rPr>
        <w:t>Perrachione</w:t>
      </w:r>
      <w:proofErr w:type="spellEnd"/>
      <w:r w:rsidR="007B76E2">
        <w:rPr>
          <w:rFonts w:ascii="Garamond" w:eastAsia="Times New Roman" w:hAnsi="Garamond" w:cs="Arial"/>
          <w:color w:val="111111"/>
          <w:shd w:val="clear" w:color="auto" w:fill="FFFFFF"/>
        </w:rPr>
        <w:t>, 2008)</w:t>
      </w:r>
      <w:r w:rsidR="007E7445">
        <w:rPr>
          <w:rFonts w:ascii="Garamond" w:eastAsia="Times New Roman" w:hAnsi="Garamond" w:cs="Arial"/>
          <w:color w:val="111111"/>
          <w:shd w:val="clear" w:color="auto" w:fill="FFFFFF"/>
        </w:rPr>
        <w:t>.</w:t>
      </w:r>
      <w:r w:rsidR="007B76E2">
        <w:rPr>
          <w:rFonts w:ascii="Garamond" w:eastAsia="Times New Roman" w:hAnsi="Garamond" w:cs="Arial"/>
          <w:color w:val="111111"/>
          <w:shd w:val="clear" w:color="auto" w:fill="FFFFFF"/>
        </w:rPr>
        <w:t xml:space="preserve"> </w:t>
      </w:r>
      <w:r w:rsidR="007E7445">
        <w:rPr>
          <w:rFonts w:ascii="Garamond" w:eastAsia="Times New Roman" w:hAnsi="Garamond" w:cs="Arial"/>
          <w:color w:val="111111"/>
          <w:shd w:val="clear" w:color="auto" w:fill="FFFFFF"/>
        </w:rPr>
        <w:t>This</w:t>
      </w:r>
      <w:r w:rsidR="007B76E2">
        <w:rPr>
          <w:rFonts w:ascii="Garamond" w:eastAsia="Times New Roman" w:hAnsi="Garamond" w:cs="Arial"/>
          <w:color w:val="111111"/>
          <w:shd w:val="clear" w:color="auto" w:fill="FFFFFF"/>
        </w:rPr>
        <w:t xml:space="preserve"> is pertinent with the observation in the New York analysis of better teachers being reluctant to transfer even with lower income, lower performance schools </w:t>
      </w:r>
      <w:r w:rsidR="007B76E2">
        <w:rPr>
          <w:rFonts w:ascii="Garamond" w:eastAsia="Times New Roman" w:hAnsi="Garamond" w:cs="Tahoma"/>
          <w:color w:val="000000" w:themeColor="text1"/>
        </w:rPr>
        <w:t>(</w:t>
      </w:r>
      <w:proofErr w:type="spellStart"/>
      <w:r w:rsidR="007B76E2">
        <w:rPr>
          <w:rFonts w:ascii="Garamond" w:eastAsia="Times New Roman" w:hAnsi="Garamond" w:cs="Tahoma"/>
          <w:color w:val="000000" w:themeColor="text1"/>
        </w:rPr>
        <w:t>Ronfeldt</w:t>
      </w:r>
      <w:proofErr w:type="spellEnd"/>
      <w:r w:rsidR="007B76E2">
        <w:rPr>
          <w:rFonts w:ascii="Garamond" w:eastAsia="Times New Roman" w:hAnsi="Garamond" w:cs="Tahoma"/>
          <w:color w:val="000000" w:themeColor="text1"/>
        </w:rPr>
        <w:t>, 2013)</w:t>
      </w:r>
      <w:r w:rsidR="007B76E2">
        <w:rPr>
          <w:rFonts w:ascii="Garamond" w:eastAsia="Times New Roman" w:hAnsi="Garamond" w:cs="Arial"/>
          <w:color w:val="111111"/>
          <w:shd w:val="clear" w:color="auto" w:fill="FFFFFF"/>
        </w:rPr>
        <w:t xml:space="preserve">. </w:t>
      </w:r>
      <w:r w:rsidR="00BD485E">
        <w:rPr>
          <w:rFonts w:ascii="Garamond" w:eastAsia="Times New Roman" w:hAnsi="Garamond" w:cs="Arial"/>
          <w:color w:val="111111"/>
          <w:shd w:val="clear" w:color="auto" w:fill="FFFFFF"/>
        </w:rPr>
        <w:t xml:space="preserve">However, as Kraft et. al. (2016) point out, past research which has looked into the effects of environment on turnover and achievement either does not contain longitudinal data, which let time-invariant factors </w:t>
      </w:r>
      <w:r w:rsidR="00852E4C">
        <w:rPr>
          <w:rFonts w:ascii="Garamond" w:eastAsia="Times New Roman" w:hAnsi="Garamond" w:cs="Arial"/>
          <w:color w:val="111111"/>
          <w:shd w:val="clear" w:color="auto" w:fill="FFFFFF"/>
        </w:rPr>
        <w:t xml:space="preserve">between schools or districts to affect the results, or only looks at one aspect of teaching environment. </w:t>
      </w:r>
      <w:r w:rsidR="00880441">
        <w:rPr>
          <w:rFonts w:ascii="Garamond" w:eastAsia="Times New Roman" w:hAnsi="Garamond" w:cs="Arial"/>
          <w:color w:val="111111"/>
          <w:shd w:val="clear" w:color="auto" w:fill="FFFFFF"/>
        </w:rPr>
        <w:t>The researcher</w:t>
      </w:r>
      <w:r w:rsidR="00A87F9D">
        <w:rPr>
          <w:rFonts w:ascii="Garamond" w:eastAsia="Times New Roman" w:hAnsi="Garamond" w:cs="Arial"/>
          <w:color w:val="111111"/>
          <w:shd w:val="clear" w:color="auto" w:fill="FFFFFF"/>
        </w:rPr>
        <w:t>s</w:t>
      </w:r>
      <w:r w:rsidR="00880441">
        <w:rPr>
          <w:rFonts w:ascii="Garamond" w:eastAsia="Times New Roman" w:hAnsi="Garamond" w:cs="Arial"/>
          <w:color w:val="111111"/>
          <w:shd w:val="clear" w:color="auto" w:fill="FFFFFF"/>
        </w:rPr>
        <w:t xml:space="preserve"> then pro</w:t>
      </w:r>
      <w:r w:rsidR="00A87F9D">
        <w:rPr>
          <w:rFonts w:ascii="Garamond" w:eastAsia="Times New Roman" w:hAnsi="Garamond" w:cs="Arial"/>
          <w:color w:val="111111"/>
          <w:shd w:val="clear" w:color="auto" w:fill="FFFFFF"/>
        </w:rPr>
        <w:t>ceed</w:t>
      </w:r>
      <w:r w:rsidR="00880441">
        <w:rPr>
          <w:rFonts w:ascii="Garamond" w:eastAsia="Times New Roman" w:hAnsi="Garamond" w:cs="Arial"/>
          <w:color w:val="111111"/>
          <w:shd w:val="clear" w:color="auto" w:fill="FFFFFF"/>
        </w:rPr>
        <w:t xml:space="preserve"> to analyze panel data </w:t>
      </w:r>
      <w:r w:rsidR="00A87F9D">
        <w:rPr>
          <w:rFonts w:ascii="Garamond" w:eastAsia="Times New Roman" w:hAnsi="Garamond" w:cs="Arial"/>
          <w:color w:val="111111"/>
          <w:shd w:val="clear" w:color="auto" w:fill="FFFFFF"/>
        </w:rPr>
        <w:t xml:space="preserve">on New York city schools, concluding that </w:t>
      </w:r>
      <w:r w:rsidR="008C65EC">
        <w:rPr>
          <w:rFonts w:ascii="Garamond" w:eastAsia="Times New Roman" w:hAnsi="Garamond" w:cs="Arial"/>
          <w:color w:val="111111"/>
          <w:shd w:val="clear" w:color="auto" w:fill="FFFFFF"/>
        </w:rPr>
        <w:t xml:space="preserve">administrator’s leadership and a safe, orderly environment are closely related to turnover and student achievement. </w:t>
      </w:r>
    </w:p>
    <w:p w14:paraId="4D43075A" w14:textId="6D2873E0" w:rsidR="001042BE" w:rsidRPr="00DE0F09" w:rsidRDefault="00BF7841" w:rsidP="00BF7841">
      <w:pPr>
        <w:spacing w:line="360" w:lineRule="auto"/>
        <w:ind w:firstLine="720"/>
        <w:rPr>
          <w:rFonts w:ascii="Garamond" w:eastAsia="Times New Roman" w:hAnsi="Garamond" w:cs="Tahoma"/>
          <w:color w:val="000000" w:themeColor="text1"/>
          <w:lang w:val="vi-VN"/>
        </w:rPr>
      </w:pPr>
      <w:r>
        <w:rPr>
          <w:rFonts w:ascii="Garamond" w:eastAsia="Times New Roman" w:hAnsi="Garamond" w:cs="Arial"/>
          <w:color w:val="111111"/>
          <w:shd w:val="clear" w:color="auto" w:fill="FFFFFF"/>
        </w:rPr>
        <w:t xml:space="preserve">This research, building on these existing </w:t>
      </w:r>
      <w:r w:rsidR="00880441">
        <w:rPr>
          <w:rFonts w:ascii="Garamond" w:eastAsia="Times New Roman" w:hAnsi="Garamond" w:cs="Arial"/>
          <w:color w:val="111111"/>
          <w:shd w:val="clear" w:color="auto" w:fill="FFFFFF"/>
        </w:rPr>
        <w:t>findings</w:t>
      </w:r>
      <w:r>
        <w:rPr>
          <w:rFonts w:ascii="Garamond" w:eastAsia="Times New Roman" w:hAnsi="Garamond" w:cs="Arial"/>
          <w:color w:val="111111"/>
          <w:shd w:val="clear" w:color="auto" w:fill="FFFFFF"/>
        </w:rPr>
        <w:t xml:space="preserve"> and methods, use</w:t>
      </w:r>
      <w:r w:rsidR="007B76E2">
        <w:rPr>
          <w:rFonts w:ascii="Garamond" w:eastAsia="Times New Roman" w:hAnsi="Garamond" w:cs="Arial"/>
          <w:color w:val="111111"/>
          <w:shd w:val="clear" w:color="auto" w:fill="FFFFFF"/>
        </w:rPr>
        <w:t xml:space="preserve"> </w:t>
      </w:r>
      <w:r w:rsidR="00DD4BA4">
        <w:rPr>
          <w:rFonts w:ascii="Garamond" w:eastAsia="Times New Roman" w:hAnsi="Garamond" w:cs="Arial"/>
          <w:color w:val="111111"/>
          <w:shd w:val="clear" w:color="auto" w:fill="FFFFFF"/>
        </w:rPr>
        <w:t xml:space="preserve">a panel dataset on public schools in Massachusetts </w:t>
      </w:r>
      <w:r w:rsidR="007B76E2">
        <w:rPr>
          <w:rFonts w:ascii="Garamond" w:eastAsia="Times New Roman" w:hAnsi="Garamond" w:cs="Arial"/>
          <w:color w:val="111111"/>
          <w:shd w:val="clear" w:color="auto" w:fill="FFFFFF"/>
        </w:rPr>
        <w:t>to demonstrate the interrelationships between teacher turnover</w:t>
      </w:r>
      <w:r w:rsidR="00EF76FF">
        <w:rPr>
          <w:rFonts w:ascii="Garamond" w:eastAsia="Times New Roman" w:hAnsi="Garamond" w:cs="Arial"/>
          <w:color w:val="111111"/>
          <w:shd w:val="clear" w:color="auto" w:fill="FFFFFF"/>
        </w:rPr>
        <w:t>, student performance</w:t>
      </w:r>
      <w:r w:rsidR="007B76E2">
        <w:rPr>
          <w:rFonts w:ascii="Garamond" w:eastAsia="Times New Roman" w:hAnsi="Garamond" w:cs="Arial"/>
          <w:color w:val="111111"/>
          <w:shd w:val="clear" w:color="auto" w:fill="FFFFFF"/>
        </w:rPr>
        <w:t>,</w:t>
      </w:r>
      <w:r w:rsidR="00EF76FF">
        <w:rPr>
          <w:rFonts w:ascii="Garamond" w:eastAsia="Times New Roman" w:hAnsi="Garamond" w:cs="Arial"/>
          <w:color w:val="111111"/>
          <w:shd w:val="clear" w:color="auto" w:fill="FFFFFF"/>
        </w:rPr>
        <w:t xml:space="preserve"> and</w:t>
      </w:r>
      <w:r w:rsidR="007B76E2">
        <w:rPr>
          <w:rFonts w:ascii="Garamond" w:eastAsia="Times New Roman" w:hAnsi="Garamond" w:cs="Arial"/>
          <w:color w:val="111111"/>
          <w:shd w:val="clear" w:color="auto" w:fill="FFFFFF"/>
        </w:rPr>
        <w:t xml:space="preserve"> the educational environment</w:t>
      </w:r>
      <w:r w:rsidR="00EF76FF">
        <w:rPr>
          <w:rFonts w:ascii="Garamond" w:eastAsia="Times New Roman" w:hAnsi="Garamond" w:cs="Arial"/>
          <w:color w:val="111111"/>
          <w:shd w:val="clear" w:color="auto" w:fill="FFFFFF"/>
        </w:rPr>
        <w:t xml:space="preserve"> including safety and order, administrator turnover, and in-district funding</w:t>
      </w:r>
      <w:r>
        <w:rPr>
          <w:rFonts w:ascii="Garamond" w:eastAsia="Times New Roman" w:hAnsi="Garamond" w:cs="Arial"/>
          <w:color w:val="111111"/>
          <w:shd w:val="clear" w:color="auto" w:fill="FFFFFF"/>
        </w:rPr>
        <w:t xml:space="preserve">. </w:t>
      </w:r>
      <w:r>
        <w:rPr>
          <w:rFonts w:ascii="Garamond" w:eastAsia="Times New Roman" w:hAnsi="Garamond" w:cs="Tahoma"/>
          <w:color w:val="000000" w:themeColor="text1"/>
        </w:rPr>
        <w:t>W</w:t>
      </w:r>
      <w:commentRangeStart w:id="2"/>
      <w:r>
        <w:rPr>
          <w:rFonts w:ascii="Garamond" w:eastAsia="Times New Roman" w:hAnsi="Garamond" w:cs="Tahoma"/>
          <w:color w:val="000000" w:themeColor="text1"/>
        </w:rPr>
        <w:t>hen controll</w:t>
      </w:r>
      <w:r w:rsidR="1D9320F9">
        <w:rPr>
          <w:rFonts w:ascii="Garamond" w:eastAsia="Times New Roman" w:hAnsi="Garamond" w:cs="Tahoma"/>
          <w:color w:val="000000" w:themeColor="text1"/>
        </w:rPr>
        <w:t>ing</w:t>
      </w:r>
      <w:r>
        <w:rPr>
          <w:rFonts w:ascii="Garamond" w:eastAsia="Times New Roman" w:hAnsi="Garamond" w:cs="Tahoma"/>
          <w:color w:val="000000" w:themeColor="text1"/>
        </w:rPr>
        <w:t xml:space="preserve"> for the teachers’ quality through the </w:t>
      </w:r>
      <w:r w:rsidR="00852E4C">
        <w:rPr>
          <w:rFonts w:ascii="Garamond" w:eastAsia="Times New Roman" w:hAnsi="Garamond" w:cs="Tahoma"/>
          <w:color w:val="000000" w:themeColor="text1"/>
        </w:rPr>
        <w:t xml:space="preserve">net </w:t>
      </w:r>
      <w:r>
        <w:rPr>
          <w:rFonts w:ascii="Garamond" w:eastAsia="Times New Roman" w:hAnsi="Garamond" w:cs="Tahoma"/>
          <w:color w:val="000000" w:themeColor="text1"/>
        </w:rPr>
        <w:t>compositional flow of teachers</w:t>
      </w:r>
      <w:r w:rsidR="00DD4BA4">
        <w:rPr>
          <w:rFonts w:ascii="Garamond" w:eastAsia="Times New Roman" w:hAnsi="Garamond" w:cs="Tahoma"/>
          <w:color w:val="000000" w:themeColor="text1"/>
        </w:rPr>
        <w:t xml:space="preserve">, </w:t>
      </w:r>
      <w:r>
        <w:rPr>
          <w:rFonts w:ascii="Garamond" w:eastAsia="Times New Roman" w:hAnsi="Garamond" w:cs="Tahoma"/>
          <w:color w:val="000000" w:themeColor="text1"/>
        </w:rPr>
        <w:t>the student’s characteristics</w:t>
      </w:r>
      <w:r w:rsidR="00DD4BA4">
        <w:rPr>
          <w:rFonts w:ascii="Garamond" w:eastAsia="Times New Roman" w:hAnsi="Garamond" w:cs="Tahoma"/>
          <w:color w:val="000000" w:themeColor="text1"/>
        </w:rPr>
        <w:t>, and school fixed effects</w:t>
      </w:r>
      <w:r>
        <w:rPr>
          <w:rFonts w:ascii="Garamond" w:eastAsia="Times New Roman" w:hAnsi="Garamond" w:cs="Tahoma"/>
          <w:color w:val="000000" w:themeColor="text1"/>
        </w:rPr>
        <w:t>, it examines whether measures of school environment contribute to a significant relationship between low turnover rates and good school performance.</w:t>
      </w:r>
      <w:r w:rsidR="007B76E2">
        <w:rPr>
          <w:rFonts w:ascii="Garamond" w:eastAsia="Times New Roman" w:hAnsi="Garamond" w:cs="Arial"/>
          <w:color w:val="111111"/>
          <w:shd w:val="clear" w:color="auto" w:fill="FFFFFF"/>
        </w:rPr>
        <w:t xml:space="preserve"> </w:t>
      </w:r>
      <w:r w:rsidR="00852E4C">
        <w:rPr>
          <w:rFonts w:ascii="Garamond" w:eastAsia="Times New Roman" w:hAnsi="Garamond" w:cs="Arial"/>
          <w:color w:val="111111"/>
          <w:shd w:val="clear" w:color="auto" w:fill="FFFFFF"/>
        </w:rPr>
        <w:t>Additionally, in 2017, the Massachusetts Department of Education implemented a new student assessment format and benchmark</w:t>
      </w:r>
      <w:r w:rsidR="00880441">
        <w:rPr>
          <w:rFonts w:ascii="Garamond" w:eastAsia="Times New Roman" w:hAnsi="Garamond" w:cs="Arial"/>
          <w:color w:val="111111"/>
          <w:shd w:val="clear" w:color="auto" w:fill="FFFFFF"/>
        </w:rPr>
        <w:t>s</w:t>
      </w:r>
      <w:r w:rsidR="00852E4C">
        <w:rPr>
          <w:rFonts w:ascii="Garamond" w:eastAsia="Times New Roman" w:hAnsi="Garamond" w:cs="Arial"/>
          <w:color w:val="111111"/>
          <w:shd w:val="clear" w:color="auto" w:fill="FFFFFF"/>
        </w:rPr>
        <w:t>, provid</w:t>
      </w:r>
      <w:r w:rsidR="00880441">
        <w:rPr>
          <w:rFonts w:ascii="Garamond" w:eastAsia="Times New Roman" w:hAnsi="Garamond" w:cs="Arial"/>
          <w:color w:val="111111"/>
          <w:shd w:val="clear" w:color="auto" w:fill="FFFFFF"/>
        </w:rPr>
        <w:t>ing</w:t>
      </w:r>
      <w:r w:rsidR="00852E4C">
        <w:rPr>
          <w:rFonts w:ascii="Garamond" w:eastAsia="Times New Roman" w:hAnsi="Garamond" w:cs="Arial"/>
          <w:color w:val="111111"/>
          <w:shd w:val="clear" w:color="auto" w:fill="FFFFFF"/>
        </w:rPr>
        <w:t xml:space="preserve"> data on its first 3 years of implementation in addition to that of the old test in the past. </w:t>
      </w:r>
      <w:commentRangeEnd w:id="2"/>
      <w:r>
        <w:rPr>
          <w:rStyle w:val="CommentReference"/>
        </w:rPr>
        <w:commentReference w:id="2"/>
      </w:r>
      <w:r w:rsidR="00852E4C">
        <w:rPr>
          <w:rFonts w:ascii="Garamond" w:eastAsia="Times New Roman" w:hAnsi="Garamond" w:cs="Arial"/>
          <w:color w:val="111111"/>
          <w:shd w:val="clear" w:color="auto" w:fill="FFFFFF"/>
        </w:rPr>
        <w:t xml:space="preserve">By looking into a wide range of factors, both compositional and disruptive, across a period of time and across change in assessment standards, hopefully the research </w:t>
      </w:r>
      <w:r w:rsidR="007B76E2">
        <w:rPr>
          <w:rFonts w:ascii="Garamond" w:eastAsia="Times New Roman" w:hAnsi="Garamond" w:cs="Arial"/>
          <w:color w:val="111111"/>
          <w:shd w:val="clear" w:color="auto" w:fill="FFFFFF"/>
        </w:rPr>
        <w:t xml:space="preserve">can bring value to the policy debates on how to improve schools with limited resources and shortage of quality teachers.  </w:t>
      </w:r>
    </w:p>
    <w:p w14:paraId="1EA8B0B9" w14:textId="77777777" w:rsidR="00281BEB" w:rsidRDefault="00281BEB" w:rsidP="00172B66">
      <w:pPr>
        <w:spacing w:line="360" w:lineRule="auto"/>
        <w:rPr>
          <w:rFonts w:ascii="Garamond" w:eastAsia="Times New Roman" w:hAnsi="Garamond" w:cs="Tahoma"/>
          <w:color w:val="000000" w:themeColor="text1"/>
        </w:rPr>
      </w:pPr>
    </w:p>
    <w:p w14:paraId="68B5CF69" w14:textId="77777777" w:rsidR="00281BEB" w:rsidRDefault="00281BEB" w:rsidP="00172B66">
      <w:pPr>
        <w:spacing w:line="360" w:lineRule="auto"/>
        <w:rPr>
          <w:rFonts w:ascii="Garamond" w:eastAsia="Times New Roman" w:hAnsi="Garamond" w:cs="Tahoma"/>
          <w:color w:val="000000" w:themeColor="text1"/>
        </w:rPr>
      </w:pPr>
    </w:p>
    <w:p w14:paraId="19754179" w14:textId="63169C6A" w:rsidR="00281BEB" w:rsidRDefault="00172B66" w:rsidP="00D817F0">
      <w:pPr>
        <w:spacing w:line="360" w:lineRule="auto"/>
        <w:jc w:val="center"/>
        <w:rPr>
          <w:rFonts w:ascii="Garamond" w:eastAsia="Times New Roman" w:hAnsi="Garamond" w:cs="Tahoma"/>
          <w:color w:val="000000" w:themeColor="text1"/>
        </w:rPr>
      </w:pPr>
      <w:r>
        <w:rPr>
          <w:rFonts w:ascii="Garamond" w:eastAsia="Times New Roman" w:hAnsi="Garamond" w:cs="Tahoma"/>
          <w:color w:val="000000" w:themeColor="text1"/>
        </w:rPr>
        <w:t>Bibliography</w:t>
      </w:r>
    </w:p>
    <w:p w14:paraId="49D0CCF7" w14:textId="0F0B14E3" w:rsidR="00A03AC9" w:rsidRPr="0034021B" w:rsidRDefault="00A03AC9" w:rsidP="0034021B">
      <w:pPr>
        <w:spacing w:line="360" w:lineRule="auto"/>
        <w:ind w:left="720" w:hanging="720"/>
        <w:rPr>
          <w:rFonts w:ascii="Garamond" w:eastAsia="Times New Roman" w:hAnsi="Garamond" w:cs="Tahoma"/>
          <w:color w:val="000000" w:themeColor="text1"/>
        </w:rPr>
      </w:pPr>
      <w:r w:rsidRPr="004F50AE">
        <w:rPr>
          <w:rFonts w:ascii="Garamond" w:eastAsia="Times New Roman" w:hAnsi="Garamond" w:cs="Tahoma"/>
          <w:color w:val="000000" w:themeColor="text1"/>
        </w:rPr>
        <w:t xml:space="preserve">Temin, Peter. "Teacher Quality </w:t>
      </w:r>
      <w:proofErr w:type="gramStart"/>
      <w:r w:rsidRPr="004F50AE">
        <w:rPr>
          <w:rFonts w:ascii="Garamond" w:eastAsia="Times New Roman" w:hAnsi="Garamond" w:cs="Tahoma"/>
          <w:color w:val="000000" w:themeColor="text1"/>
        </w:rPr>
        <w:t>And</w:t>
      </w:r>
      <w:proofErr w:type="gramEnd"/>
      <w:r w:rsidRPr="004F50AE">
        <w:rPr>
          <w:rFonts w:ascii="Garamond" w:eastAsia="Times New Roman" w:hAnsi="Garamond" w:cs="Tahoma"/>
          <w:color w:val="000000" w:themeColor="text1"/>
        </w:rPr>
        <w:t xml:space="preserve">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xml:space="preserve">, </w:t>
      </w:r>
      <w:r w:rsidRPr="0034021B">
        <w:rPr>
          <w:rFonts w:ascii="Garamond" w:eastAsia="Times New Roman" w:hAnsi="Garamond" w:cs="Tahoma"/>
          <w:color w:val="000000" w:themeColor="text1"/>
        </w:rPr>
        <w:t>(Summer</w:t>
      </w:r>
      <w:r w:rsidRPr="0034021B">
        <w:rPr>
          <w:rFonts w:ascii="Garamond" w:eastAsia="Times New Roman" w:hAnsi="Garamond" w:cs="Tahoma"/>
          <w:color w:val="000000" w:themeColor="text1"/>
          <w:lang w:val="vi-VN"/>
        </w:rPr>
        <w:t xml:space="preserve"> </w:t>
      </w:r>
      <w:r w:rsidRPr="0034021B">
        <w:rPr>
          <w:rFonts w:ascii="Garamond" w:eastAsia="Times New Roman" w:hAnsi="Garamond" w:cs="Tahoma"/>
          <w:color w:val="000000" w:themeColor="text1"/>
        </w:rPr>
        <w:t>2002)</w:t>
      </w:r>
      <w:r w:rsidRPr="0034021B">
        <w:rPr>
          <w:rFonts w:ascii="Garamond" w:eastAsia="Times New Roman" w:hAnsi="Garamond" w:cs="Tahoma"/>
          <w:color w:val="000000" w:themeColor="text1"/>
          <w:lang w:val="vi-VN"/>
        </w:rPr>
        <w:t>:</w:t>
      </w:r>
      <w:r w:rsidRPr="0034021B">
        <w:rPr>
          <w:rFonts w:ascii="Garamond" w:eastAsia="Times New Roman" w:hAnsi="Garamond" w:cs="Tahoma"/>
          <w:color w:val="000000" w:themeColor="text1"/>
        </w:rPr>
        <w:t xml:space="preserve"> 285-300.</w:t>
      </w:r>
    </w:p>
    <w:p w14:paraId="372D10D9" w14:textId="799D5FAE" w:rsidR="008B5EC6" w:rsidRPr="00D61BB7" w:rsidRDefault="008B5EC6" w:rsidP="00D61BB7">
      <w:pPr>
        <w:spacing w:line="360" w:lineRule="auto"/>
        <w:ind w:left="720" w:hanging="720"/>
        <w:rPr>
          <w:rFonts w:ascii="Garamond" w:eastAsia="Times New Roman" w:hAnsi="Garamond" w:cs="Times New Roman"/>
        </w:rPr>
      </w:pPr>
      <w:proofErr w:type="spellStart"/>
      <w:r w:rsidRPr="008B5EC6">
        <w:rPr>
          <w:rFonts w:ascii="Garamond" w:eastAsia="Times New Roman" w:hAnsi="Garamond" w:cs="Times New Roman"/>
        </w:rPr>
        <w:lastRenderedPageBreak/>
        <w:t>Sutcher</w:t>
      </w:r>
      <w:proofErr w:type="spellEnd"/>
      <w:r w:rsidRPr="008B5EC6">
        <w:rPr>
          <w:rFonts w:ascii="Garamond" w:eastAsia="Times New Roman" w:hAnsi="Garamond" w:cs="Times New Roman"/>
        </w:rPr>
        <w:t>, L.,</w:t>
      </w:r>
      <w:r w:rsidRPr="0034021B">
        <w:rPr>
          <w:rFonts w:ascii="Garamond" w:eastAsia="Times New Roman" w:hAnsi="Garamond" w:cs="Times New Roman"/>
        </w:rPr>
        <w:t xml:space="preserve"> L.</w:t>
      </w:r>
      <w:r w:rsidRPr="008B5EC6">
        <w:rPr>
          <w:rFonts w:ascii="Garamond" w:eastAsia="Times New Roman" w:hAnsi="Garamond" w:cs="Times New Roman"/>
        </w:rPr>
        <w:t xml:space="preserve"> Darling-Hammond, </w:t>
      </w:r>
      <w:r w:rsidRPr="0034021B">
        <w:rPr>
          <w:rFonts w:ascii="Garamond" w:eastAsia="Times New Roman" w:hAnsi="Garamond" w:cs="Times New Roman"/>
        </w:rPr>
        <w:t>and</w:t>
      </w:r>
      <w:r w:rsidRPr="008B5EC6">
        <w:rPr>
          <w:rFonts w:ascii="Garamond" w:eastAsia="Times New Roman" w:hAnsi="Garamond" w:cs="Times New Roman"/>
        </w:rPr>
        <w:t xml:space="preserve"> </w:t>
      </w:r>
      <w:r w:rsidRPr="0034021B">
        <w:rPr>
          <w:rFonts w:ascii="Garamond" w:eastAsia="Times New Roman" w:hAnsi="Garamond" w:cs="Times New Roman"/>
        </w:rPr>
        <w:t xml:space="preserve">D. </w:t>
      </w:r>
      <w:r w:rsidRPr="008B5EC6">
        <w:rPr>
          <w:rFonts w:ascii="Garamond" w:eastAsia="Times New Roman" w:hAnsi="Garamond" w:cs="Times New Roman"/>
        </w:rPr>
        <w:t xml:space="preserve">Carver-Thomas. </w:t>
      </w:r>
      <w:r w:rsidRPr="008B5EC6">
        <w:rPr>
          <w:rFonts w:ascii="Garamond" w:eastAsia="Times New Roman" w:hAnsi="Garamond" w:cs="Times New Roman"/>
          <w:i/>
          <w:iCs/>
        </w:rPr>
        <w:t xml:space="preserve">A coming crisis in teaching? Teacher supply, demand, and shortages in the </w:t>
      </w:r>
      <w:proofErr w:type="gramStart"/>
      <w:r w:rsidRPr="008B5EC6">
        <w:rPr>
          <w:rFonts w:ascii="Garamond" w:eastAsia="Times New Roman" w:hAnsi="Garamond" w:cs="Times New Roman"/>
          <w:i/>
          <w:iCs/>
        </w:rPr>
        <w:t>U.S</w:t>
      </w:r>
      <w:r w:rsidR="006C1790" w:rsidRPr="0034021B">
        <w:rPr>
          <w:rFonts w:ascii="Garamond" w:eastAsia="Times New Roman" w:hAnsi="Garamond" w:cs="Times New Roman"/>
          <w:i/>
          <w:iCs/>
        </w:rPr>
        <w:t>.</w:t>
      </w:r>
      <w:r w:rsidRPr="008B5EC6">
        <w:rPr>
          <w:rFonts w:ascii="Garamond" w:eastAsia="Times New Roman" w:hAnsi="Garamond" w:cs="Times New Roman"/>
          <w:i/>
          <w:iCs/>
        </w:rPr>
        <w:t>.</w:t>
      </w:r>
      <w:proofErr w:type="gramEnd"/>
      <w:r w:rsidRPr="008B5EC6">
        <w:rPr>
          <w:rFonts w:ascii="Garamond" w:eastAsia="Times New Roman" w:hAnsi="Garamond" w:cs="Times New Roman"/>
        </w:rPr>
        <w:t xml:space="preserve"> Palo Alto, CA: Learning Policy Institute</w:t>
      </w:r>
      <w:r w:rsidRPr="0034021B">
        <w:rPr>
          <w:rFonts w:ascii="Garamond" w:eastAsia="Times New Roman" w:hAnsi="Garamond" w:cs="Times New Roman"/>
        </w:rPr>
        <w:t>, 2016.</w:t>
      </w:r>
    </w:p>
    <w:p w14:paraId="303CA1A8" w14:textId="0FE7F97F" w:rsidR="00172B66" w:rsidRPr="004F1DE7" w:rsidRDefault="00172B66" w:rsidP="00A03AC9">
      <w:pPr>
        <w:spacing w:line="360" w:lineRule="auto"/>
        <w:ind w:left="720" w:hanging="720"/>
        <w:rPr>
          <w:rFonts w:ascii="Garamond" w:eastAsia="Times New Roman" w:hAnsi="Garamond" w:cs="Arial"/>
          <w:color w:val="000000" w:themeColor="text1"/>
          <w:shd w:val="clear" w:color="auto" w:fill="FFFFFF"/>
        </w:rPr>
      </w:pPr>
      <w:r w:rsidRPr="004F1DE7">
        <w:rPr>
          <w:rFonts w:ascii="Garamond" w:eastAsia="Times New Roman" w:hAnsi="Garamond" w:cs="Arial"/>
          <w:color w:val="000000" w:themeColor="text1"/>
          <w:shd w:val="clear" w:color="auto" w:fill="FFFFFF"/>
        </w:rPr>
        <w:t xml:space="preserve">García, E., </w:t>
      </w:r>
      <w:r w:rsidR="00A03AC9">
        <w:rPr>
          <w:rFonts w:ascii="Garamond" w:eastAsia="Times New Roman" w:hAnsi="Garamond" w:cs="Arial"/>
          <w:color w:val="000000" w:themeColor="text1"/>
          <w:shd w:val="clear" w:color="auto" w:fill="FFFFFF"/>
        </w:rPr>
        <w:t xml:space="preserve">and </w:t>
      </w:r>
      <w:r w:rsidRPr="004F1DE7">
        <w:rPr>
          <w:rFonts w:ascii="Garamond" w:eastAsia="Times New Roman" w:hAnsi="Garamond" w:cs="Arial"/>
          <w:color w:val="000000" w:themeColor="text1"/>
          <w:shd w:val="clear" w:color="auto" w:fill="FFFFFF"/>
        </w:rPr>
        <w:t xml:space="preserve">E. Weiss. </w:t>
      </w:r>
      <w:r w:rsidRPr="004F1DE7">
        <w:rPr>
          <w:rFonts w:ascii="Garamond" w:eastAsia="Times New Roman" w:hAnsi="Garamond" w:cs="Arial"/>
          <w:i/>
          <w:iCs/>
          <w:color w:val="000000" w:themeColor="text1"/>
          <w:shd w:val="clear" w:color="auto" w:fill="FFFFFF"/>
        </w:rPr>
        <w:t>The Perfect Storm in the Teacher Labor Market</w:t>
      </w:r>
      <w:r w:rsidR="00DB2508" w:rsidRPr="004F1DE7">
        <w:rPr>
          <w:rFonts w:ascii="Garamond" w:eastAsia="Times New Roman" w:hAnsi="Garamond" w:cs="Arial"/>
          <w:color w:val="000000" w:themeColor="text1"/>
          <w:shd w:val="clear" w:color="auto" w:fill="FFFFFF"/>
        </w:rPr>
        <w:t>. Economic Policy Institute, 2019. Accessed March 31, 2020.</w:t>
      </w:r>
      <w:r w:rsidRPr="004F1DE7">
        <w:rPr>
          <w:rFonts w:ascii="Garamond" w:eastAsia="Times New Roman" w:hAnsi="Garamond" w:cs="Arial"/>
          <w:color w:val="000000" w:themeColor="text1"/>
          <w:shd w:val="clear" w:color="auto" w:fill="FFFFFF"/>
        </w:rPr>
        <w:t xml:space="preserve"> </w:t>
      </w:r>
    </w:p>
    <w:p w14:paraId="73E13315" w14:textId="2A44E61D" w:rsidR="00281BEB" w:rsidRPr="004F1DE7" w:rsidRDefault="00281BEB" w:rsidP="00A03AC9">
      <w:pPr>
        <w:spacing w:line="360" w:lineRule="auto"/>
        <w:rPr>
          <w:rFonts w:ascii="Garamond" w:eastAsia="Times New Roman" w:hAnsi="Garamond" w:cs="Tahoma"/>
          <w:color w:val="000000" w:themeColor="text1"/>
        </w:rPr>
      </w:pPr>
      <w:r w:rsidRPr="004F1DE7">
        <w:rPr>
          <w:rFonts w:ascii="Garamond" w:eastAsia="Times New Roman" w:hAnsi="Garamond" w:cs="Arial"/>
          <w:color w:val="000000" w:themeColor="text1"/>
          <w:shd w:val="clear" w:color="auto" w:fill="FFFFFF"/>
        </w:rPr>
        <w:t>Ingersoll, Richard M. “Teacher Turnover and Teacher Shortages: An</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Organizational Analysis.” </w:t>
      </w:r>
    </w:p>
    <w:p w14:paraId="2171A198" w14:textId="77777777" w:rsidR="00281BEB" w:rsidRPr="004F1DE7" w:rsidRDefault="00281BEB" w:rsidP="00A03AC9">
      <w:pPr>
        <w:spacing w:line="360" w:lineRule="auto"/>
        <w:ind w:left="720"/>
        <w:rPr>
          <w:rFonts w:ascii="Garamond" w:eastAsia="Times New Roman" w:hAnsi="Garamond" w:cs="Arial"/>
          <w:color w:val="000000" w:themeColor="text1"/>
          <w:shd w:val="clear" w:color="auto" w:fill="FFFFFF"/>
        </w:rPr>
      </w:pPr>
      <w:r w:rsidRPr="004F1DE7">
        <w:rPr>
          <w:rFonts w:ascii="Garamond" w:eastAsia="Times New Roman" w:hAnsi="Garamond" w:cs="Arial"/>
          <w:i/>
          <w:iCs/>
          <w:color w:val="000000" w:themeColor="text1"/>
          <w:shd w:val="clear" w:color="auto" w:fill="FFFFFF"/>
        </w:rPr>
        <w:t>American Educational Research Journal</w:t>
      </w:r>
      <w:r w:rsidRPr="004F1DE7">
        <w:rPr>
          <w:rFonts w:ascii="Garamond" w:eastAsia="Times New Roman" w:hAnsi="Garamond" w:cs="Arial"/>
          <w:color w:val="000000" w:themeColor="text1"/>
          <w:shd w:val="clear" w:color="auto" w:fill="FFFFFF"/>
        </w:rPr>
        <w:t> 38, no. 3 (January 2001): 499–534.</w:t>
      </w:r>
    </w:p>
    <w:p w14:paraId="1F510C87" w14:textId="77777777" w:rsidR="00281BEB" w:rsidRPr="004F1DE7" w:rsidRDefault="00281BEB" w:rsidP="00A03AC9">
      <w:pPr>
        <w:spacing w:line="360" w:lineRule="auto"/>
        <w:ind w:left="720" w:hanging="720"/>
        <w:rPr>
          <w:rFonts w:ascii="Garamond" w:eastAsia="Times New Roman" w:hAnsi="Garamond" w:cs="Times New Roman"/>
          <w:color w:val="000000" w:themeColor="text1"/>
        </w:rPr>
      </w:pPr>
      <w:proofErr w:type="spellStart"/>
      <w:r w:rsidRPr="004F1DE7">
        <w:rPr>
          <w:rFonts w:ascii="Garamond" w:eastAsia="Times New Roman" w:hAnsi="Garamond" w:cs="Arial"/>
          <w:color w:val="000000" w:themeColor="text1"/>
          <w:shd w:val="clear" w:color="auto" w:fill="FFFFFF"/>
        </w:rPr>
        <w:t>Ronfeldt</w:t>
      </w:r>
      <w:proofErr w:type="spellEnd"/>
      <w:r w:rsidRPr="004F1DE7">
        <w:rPr>
          <w:rFonts w:ascii="Garamond" w:eastAsia="Times New Roman" w:hAnsi="Garamond" w:cs="Arial"/>
          <w:color w:val="000000" w:themeColor="text1"/>
          <w:shd w:val="clear" w:color="auto" w:fill="FFFFFF"/>
        </w:rPr>
        <w: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035A5563" w14:textId="77777777" w:rsidR="00281BEB" w:rsidRPr="004F1DE7" w:rsidRDefault="00281BEB" w:rsidP="00A03AC9">
      <w:pPr>
        <w:spacing w:line="360" w:lineRule="auto"/>
        <w:ind w:left="720" w:hanging="720"/>
        <w:rPr>
          <w:rFonts w:ascii="Garamond" w:eastAsia="Times New Roman" w:hAnsi="Garamond" w:cs="Times New Roman"/>
          <w:color w:val="000000"/>
          <w:shd w:val="clear" w:color="auto" w:fill="FFFFFF"/>
        </w:rPr>
      </w:pPr>
      <w:r w:rsidRPr="004F1DE7">
        <w:rPr>
          <w:rFonts w:ascii="Garamond" w:eastAsia="Times New Roman" w:hAnsi="Garamond" w:cs="Times New Roman"/>
          <w:color w:val="000000"/>
          <w:shd w:val="clear" w:color="auto" w:fill="FFFFFF"/>
        </w:rPr>
        <w:t>Swain, W. A., L. A. Rodriguez, and M. G. Springer. "Selective retention bonuses for highly effective teachers in high poverty schools: Evidence from Tennessee." </w:t>
      </w:r>
      <w:r w:rsidRPr="004F1DE7">
        <w:rPr>
          <w:rFonts w:ascii="Garamond" w:eastAsia="Times New Roman" w:hAnsi="Garamond" w:cs="Times New Roman"/>
          <w:i/>
          <w:iCs/>
          <w:color w:val="000000"/>
          <w:shd w:val="clear" w:color="auto" w:fill="FFFFFF"/>
        </w:rPr>
        <w:t>Economics of Education Review</w:t>
      </w:r>
      <w:r w:rsidRPr="004F1DE7">
        <w:rPr>
          <w:rFonts w:ascii="Garamond" w:eastAsia="Times New Roman" w:hAnsi="Garamond" w:cs="Times New Roman"/>
          <w:color w:val="000000"/>
          <w:shd w:val="clear" w:color="auto" w:fill="FFFFFF"/>
        </w:rPr>
        <w:t> 68 (2019): 148-160.</w:t>
      </w:r>
    </w:p>
    <w:p w14:paraId="3B8A6F3D" w14:textId="71771870" w:rsidR="00281BEB" w:rsidRPr="004F1DE7" w:rsidRDefault="00281BEB" w:rsidP="00A03AC9">
      <w:pPr>
        <w:spacing w:line="360" w:lineRule="auto"/>
        <w:ind w:left="720" w:hanging="720"/>
        <w:rPr>
          <w:rFonts w:ascii="Garamond" w:eastAsia="Times New Roman" w:hAnsi="Garamond" w:cs="Arial"/>
          <w:color w:val="111111"/>
          <w:shd w:val="clear" w:color="auto" w:fill="FFFFFF"/>
        </w:rPr>
      </w:pPr>
      <w:proofErr w:type="spellStart"/>
      <w:r w:rsidRPr="004F1DE7">
        <w:rPr>
          <w:rFonts w:ascii="Garamond" w:eastAsia="Times New Roman" w:hAnsi="Garamond" w:cs="Arial"/>
          <w:color w:val="111111"/>
          <w:shd w:val="clear" w:color="auto" w:fill="FFFFFF"/>
        </w:rPr>
        <w:t>Perrachione</w:t>
      </w:r>
      <w:proofErr w:type="spellEnd"/>
      <w:r w:rsidRPr="004F1DE7">
        <w:rPr>
          <w:rFonts w:ascii="Garamond" w:eastAsia="Times New Roman" w:hAnsi="Garamond" w:cs="Arial"/>
          <w:color w:val="111111"/>
          <w:shd w:val="clear" w:color="auto" w:fill="FFFFFF"/>
        </w:rPr>
        <w:t>, B. A., G. J. Petersen,</w:t>
      </w:r>
      <w:r w:rsidR="00A03AC9">
        <w:rPr>
          <w:rFonts w:ascii="Garamond" w:eastAsia="Times New Roman" w:hAnsi="Garamond" w:cs="Arial"/>
          <w:color w:val="111111"/>
          <w:shd w:val="clear" w:color="auto" w:fill="FFFFFF"/>
        </w:rPr>
        <w:t xml:space="preserve"> and</w:t>
      </w:r>
      <w:r w:rsidRPr="004F1DE7">
        <w:rPr>
          <w:rFonts w:ascii="Garamond" w:eastAsia="Times New Roman" w:hAnsi="Garamond" w:cs="Arial"/>
          <w:color w:val="111111"/>
          <w:shd w:val="clear" w:color="auto" w:fill="FFFFFF"/>
        </w:rPr>
        <w:t xml:space="preserve"> V. J. Rosser. “</w:t>
      </w:r>
      <w:r w:rsidRPr="004F1DE7">
        <w:rPr>
          <w:rFonts w:ascii="Garamond" w:hAnsi="Garamond" w:cs="Arial"/>
          <w:color w:val="000000"/>
        </w:rPr>
        <w:t xml:space="preserve">Why Do They Stay? Elementary Teachers' Perceptions of Job Satisfaction and Retention.” </w:t>
      </w:r>
      <w:r w:rsidRPr="004F1DE7">
        <w:rPr>
          <w:rFonts w:ascii="Garamond" w:eastAsia="Times New Roman" w:hAnsi="Garamond" w:cs="Arial"/>
          <w:i/>
          <w:iCs/>
          <w:color w:val="111111"/>
          <w:shd w:val="clear" w:color="auto" w:fill="FFFFFF"/>
        </w:rPr>
        <w:t>Professional Educator</w:t>
      </w:r>
      <w:r w:rsidRPr="004F1DE7">
        <w:rPr>
          <w:rFonts w:ascii="Garamond" w:eastAsia="Times New Roman" w:hAnsi="Garamond" w:cs="Arial"/>
          <w:color w:val="111111"/>
          <w:shd w:val="clear" w:color="auto" w:fill="FFFFFF"/>
        </w:rPr>
        <w:t xml:space="preserve"> 32, no. 2 (Fall 2008): 25.</w:t>
      </w:r>
    </w:p>
    <w:p w14:paraId="2F9F507C" w14:textId="0FC49203" w:rsidR="004F1DE7" w:rsidRPr="004F1DE7" w:rsidRDefault="004F1DE7" w:rsidP="004F1DE7">
      <w:pPr>
        <w:spacing w:line="360" w:lineRule="auto"/>
        <w:ind w:left="720" w:hanging="720"/>
        <w:rPr>
          <w:rFonts w:ascii="Garamond" w:eastAsia="Times New Roman" w:hAnsi="Garamond" w:cs="Times New Roman"/>
        </w:rPr>
      </w:pPr>
      <w:r w:rsidRPr="004F1DE7">
        <w:rPr>
          <w:rFonts w:ascii="Garamond" w:eastAsia="Times New Roman" w:hAnsi="Garamond" w:cs="Times New Roman"/>
          <w:color w:val="000000"/>
        </w:rPr>
        <w:t>Jackson, C. K., and E</w:t>
      </w:r>
      <w:r w:rsidR="00181C6E">
        <w:rPr>
          <w:rFonts w:ascii="Garamond" w:eastAsia="Times New Roman" w:hAnsi="Garamond" w:cs="Times New Roman"/>
          <w:color w:val="000000"/>
        </w:rPr>
        <w:t>.</w:t>
      </w:r>
      <w:r w:rsidRPr="004F1DE7">
        <w:rPr>
          <w:rFonts w:ascii="Garamond" w:eastAsia="Times New Roman" w:hAnsi="Garamond" w:cs="Times New Roman"/>
          <w:color w:val="000000"/>
        </w:rPr>
        <w:t xml:space="preserve"> </w:t>
      </w:r>
      <w:proofErr w:type="spellStart"/>
      <w:r w:rsidRPr="004F1DE7">
        <w:rPr>
          <w:rFonts w:ascii="Garamond" w:eastAsia="Times New Roman" w:hAnsi="Garamond" w:cs="Times New Roman"/>
          <w:color w:val="000000"/>
        </w:rPr>
        <w:t>Bruegmann</w:t>
      </w:r>
      <w:proofErr w:type="spellEnd"/>
      <w:r w:rsidRPr="004F1DE7">
        <w:rPr>
          <w:rFonts w:ascii="Garamond" w:eastAsia="Times New Roman" w:hAnsi="Garamond" w:cs="Times New Roman"/>
          <w:color w:val="000000"/>
        </w:rPr>
        <w:t xml:space="preserve">. "Teaching Students and Teaching Each Other: The Importance of Peer Learning for Teachers." </w:t>
      </w:r>
      <w:r w:rsidRPr="004F1DE7">
        <w:rPr>
          <w:rFonts w:ascii="Garamond" w:eastAsia="Times New Roman" w:hAnsi="Garamond" w:cs="Times New Roman"/>
        </w:rPr>
        <w:t>American Economic Journal: Applied Economics 4, no. 1 (2009): 85–108.</w:t>
      </w:r>
    </w:p>
    <w:p w14:paraId="7D6FEE56" w14:textId="5CC3E631" w:rsidR="004F1DE7" w:rsidRPr="004F1DE7" w:rsidRDefault="004F1DE7" w:rsidP="004F1DE7">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t>Sorensen, L</w:t>
      </w:r>
      <w:r w:rsidR="00181C6E">
        <w:rPr>
          <w:rFonts w:ascii="Garamond" w:eastAsia="Times New Roman" w:hAnsi="Garamond" w:cs="Times New Roman"/>
          <w:color w:val="000000"/>
        </w:rPr>
        <w:t>.</w:t>
      </w:r>
      <w:r w:rsidRPr="004F1DE7">
        <w:rPr>
          <w:rFonts w:ascii="Garamond" w:eastAsia="Times New Roman" w:hAnsi="Garamond" w:cs="Times New Roman"/>
          <w:color w:val="000000"/>
        </w:rPr>
        <w:t> C., and H</w:t>
      </w:r>
      <w:r w:rsidR="00181C6E">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303E5F9D" w14:textId="19B1A050" w:rsidR="00E70EA9" w:rsidRPr="00E70EA9" w:rsidRDefault="00E70EA9" w:rsidP="00E70EA9">
      <w:pPr>
        <w:spacing w:line="360" w:lineRule="auto"/>
        <w:ind w:left="720" w:hanging="720"/>
        <w:rPr>
          <w:rFonts w:ascii="Times New Roman" w:eastAsia="Times New Roman" w:hAnsi="Times New Roman" w:cs="Times New Roman"/>
        </w:rPr>
      </w:pPr>
      <w:r w:rsidRPr="00E70EA9">
        <w:rPr>
          <w:rFonts w:ascii="Garamond" w:eastAsia="Times New Roman" w:hAnsi="Garamond" w:cs="Times New Roman"/>
        </w:rPr>
        <w:t xml:space="preserve">Kraft, M.A., W.H. </w:t>
      </w:r>
      <w:proofErr w:type="spellStart"/>
      <w:r w:rsidRPr="00E70EA9">
        <w:rPr>
          <w:rFonts w:ascii="Garamond" w:eastAsia="Times New Roman" w:hAnsi="Garamond" w:cs="Times New Roman"/>
        </w:rPr>
        <w:t>Marinell</w:t>
      </w:r>
      <w:proofErr w:type="spellEnd"/>
      <w:r w:rsidRPr="00E70EA9">
        <w:rPr>
          <w:rFonts w:ascii="Garamond" w:eastAsia="Times New Roman" w:hAnsi="Garamond" w:cs="Times New Roman"/>
        </w:rPr>
        <w:t xml:space="preserve">, &amp; </w:t>
      </w:r>
      <w:r w:rsidRPr="003040B6">
        <w:rPr>
          <w:rFonts w:ascii="Garamond" w:eastAsia="Times New Roman" w:hAnsi="Garamond" w:cs="Times New Roman"/>
        </w:rPr>
        <w:t xml:space="preserve">D. </w:t>
      </w:r>
      <w:r w:rsidRPr="00E70EA9">
        <w:rPr>
          <w:rFonts w:ascii="Garamond" w:eastAsia="Times New Roman" w:hAnsi="Garamond" w:cs="Times New Roman"/>
        </w:rPr>
        <w:t xml:space="preserve">Yee. </w:t>
      </w:r>
      <w:r w:rsidRPr="003040B6">
        <w:rPr>
          <w:rFonts w:ascii="Garamond" w:eastAsia="Times New Roman" w:hAnsi="Garamond" w:cs="Times New Roman"/>
        </w:rPr>
        <w:t>“</w:t>
      </w:r>
      <w:r w:rsidRPr="00E70EA9">
        <w:rPr>
          <w:rFonts w:ascii="Garamond" w:eastAsia="Times New Roman" w:hAnsi="Garamond" w:cs="Times New Roman"/>
        </w:rPr>
        <w:t>School organizational contexts, teacher turnover, and student achievement: Evidence from panel data.</w:t>
      </w:r>
      <w:r w:rsidRPr="003040B6">
        <w:rPr>
          <w:rFonts w:ascii="Garamond" w:eastAsia="Times New Roman" w:hAnsi="Garamond" w:cs="Times New Roman"/>
        </w:rPr>
        <w:t>”</w:t>
      </w:r>
      <w:r w:rsidRPr="00E70EA9">
        <w:rPr>
          <w:rFonts w:ascii="Garamond" w:eastAsia="Times New Roman" w:hAnsi="Garamond" w:cs="Times New Roman"/>
        </w:rPr>
        <w:t xml:space="preserve"> </w:t>
      </w:r>
      <w:r w:rsidRPr="00E70EA9">
        <w:rPr>
          <w:rFonts w:ascii="Garamond" w:eastAsia="Times New Roman" w:hAnsi="Garamond" w:cs="Times New Roman"/>
          <w:i/>
          <w:iCs/>
        </w:rPr>
        <w:t>American Educational Research Journal</w:t>
      </w:r>
      <w:r w:rsidRPr="00E70EA9">
        <w:rPr>
          <w:rFonts w:ascii="Garamond" w:eastAsia="Times New Roman" w:hAnsi="Garamond" w:cs="Times New Roman"/>
        </w:rPr>
        <w:t xml:space="preserve"> 53</w:t>
      </w:r>
      <w:r w:rsidRPr="003040B6">
        <w:rPr>
          <w:rFonts w:ascii="Garamond" w:eastAsia="Times New Roman" w:hAnsi="Garamond" w:cs="Times New Roman"/>
        </w:rPr>
        <w:t xml:space="preserve">, no. </w:t>
      </w:r>
      <w:r w:rsidRPr="00E70EA9">
        <w:rPr>
          <w:rFonts w:ascii="Garamond" w:eastAsia="Times New Roman" w:hAnsi="Garamond" w:cs="Times New Roman"/>
        </w:rPr>
        <w:t>5</w:t>
      </w:r>
      <w:r w:rsidRPr="003040B6">
        <w:rPr>
          <w:rFonts w:ascii="Garamond" w:eastAsia="Times New Roman" w:hAnsi="Garamond" w:cs="Times New Roman"/>
        </w:rPr>
        <w:t xml:space="preserve"> (2016):</w:t>
      </w:r>
      <w:r w:rsidRPr="00E70EA9">
        <w:rPr>
          <w:rFonts w:ascii="Garamond" w:eastAsia="Times New Roman" w:hAnsi="Garamond" w:cs="Times New Roman"/>
        </w:rPr>
        <w:t xml:space="preserve"> 1411-1499</w:t>
      </w:r>
      <w:r w:rsidRPr="00E70EA9">
        <w:rPr>
          <w:rFonts w:ascii="Times New Roman" w:eastAsia="Times New Roman" w:hAnsi="Times New Roman" w:cs="Times New Roman"/>
        </w:rPr>
        <w:t>.</w:t>
      </w:r>
    </w:p>
    <w:p w14:paraId="6C4FE010" w14:textId="77777777" w:rsidR="004F1DE7" w:rsidRPr="004F1DE7" w:rsidRDefault="004F1DE7" w:rsidP="004F1DE7">
      <w:pPr>
        <w:spacing w:line="360" w:lineRule="auto"/>
        <w:ind w:left="720" w:hanging="720"/>
        <w:rPr>
          <w:rFonts w:ascii="Garamond" w:eastAsia="Times New Roman" w:hAnsi="Garamond" w:cs="Times New Roman"/>
        </w:rPr>
      </w:pPr>
    </w:p>
    <w:p w14:paraId="6CC24515" w14:textId="77777777" w:rsidR="00281BEB" w:rsidRPr="00F0622D" w:rsidRDefault="00281BEB" w:rsidP="00D817F0">
      <w:pPr>
        <w:spacing w:line="360" w:lineRule="auto"/>
        <w:rPr>
          <w:rFonts w:ascii="Garamond" w:eastAsia="Times New Roman" w:hAnsi="Garamond" w:cs="Tahoma"/>
          <w:color w:val="000000" w:themeColor="text1"/>
        </w:rPr>
      </w:pPr>
    </w:p>
    <w:p w14:paraId="18F50E5B" w14:textId="77777777" w:rsidR="009E4F22" w:rsidRDefault="008D4984" w:rsidP="00D817F0">
      <w:pPr>
        <w:spacing w:line="360" w:lineRule="auto"/>
      </w:pPr>
    </w:p>
    <w:sectPr w:rsidR="009E4F22" w:rsidSect="000060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derwood, Anthony" w:date="2020-04-18T11:38:00Z" w:initials="UA">
    <w:p w14:paraId="7D959112" w14:textId="2497B5B2" w:rsidR="6748651E" w:rsidRDefault="6748651E">
      <w:pPr>
        <w:pStyle w:val="CommentText"/>
      </w:pPr>
      <w:r>
        <w:t>Good</w:t>
      </w:r>
      <w:r>
        <w:rPr>
          <w:rStyle w:val="CommentReference"/>
        </w:rPr>
        <w:annotationRef/>
      </w:r>
    </w:p>
  </w:comment>
  <w:comment w:id="1" w:author="Underwood, Anthony" w:date="2020-04-18T11:43:00Z" w:initials="UA">
    <w:p w14:paraId="227652B1" w14:textId="4727ED2C" w:rsidR="6748651E" w:rsidRDefault="6748651E">
      <w:pPr>
        <w:pStyle w:val="CommentText"/>
      </w:pPr>
      <w:r>
        <w:t>good!</w:t>
      </w:r>
      <w:r>
        <w:rPr>
          <w:rStyle w:val="CommentReference"/>
        </w:rPr>
        <w:annotationRef/>
      </w:r>
    </w:p>
  </w:comment>
  <w:comment w:id="2" w:author="Underwood, Anthony" w:date="2020-04-18T11:46:00Z" w:initials="UA">
    <w:p w14:paraId="4D7C1B0B" w14:textId="4A72A19B" w:rsidR="6748651E" w:rsidRDefault="6748651E">
      <w:pPr>
        <w:pStyle w:val="CommentText"/>
      </w:pPr>
      <w:r>
        <w:t>restate your thesis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59112" w15:done="0"/>
  <w15:commentEx w15:paraId="227652B1" w15:done="0"/>
  <w15:commentEx w15:paraId="4D7C1B0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BD0C50" w16cex:dateUtc="2020-04-18T15:38:51.036Z"/>
  <w16cex:commentExtensible w16cex:durableId="73655DCD" w16cex:dateUtc="2020-04-18T15:43:58.618Z"/>
  <w16cex:commentExtensible w16cex:durableId="4A42C9F4" w16cex:dateUtc="2020-04-18T15:46:36.47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59112" w16cid:durableId="01BD0C50"/>
  <w16cid:commentId w16cid:paraId="227652B1" w16cid:durableId="73655DCD"/>
  <w16cid:commentId w16cid:paraId="4D7C1B0B" w16cid:durableId="4A42C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DD"/>
    <w:rsid w:val="0000605A"/>
    <w:rsid w:val="00011CF6"/>
    <w:rsid w:val="001042BE"/>
    <w:rsid w:val="001602B7"/>
    <w:rsid w:val="00172B66"/>
    <w:rsid w:val="00181C6E"/>
    <w:rsid w:val="001864DB"/>
    <w:rsid w:val="00211A77"/>
    <w:rsid w:val="00281BEB"/>
    <w:rsid w:val="003040B6"/>
    <w:rsid w:val="00330ACD"/>
    <w:rsid w:val="0034021B"/>
    <w:rsid w:val="00374C0B"/>
    <w:rsid w:val="00376CC7"/>
    <w:rsid w:val="00387004"/>
    <w:rsid w:val="003C2CF9"/>
    <w:rsid w:val="003E3891"/>
    <w:rsid w:val="00414414"/>
    <w:rsid w:val="004C29DE"/>
    <w:rsid w:val="004F1DE7"/>
    <w:rsid w:val="005375F9"/>
    <w:rsid w:val="00581EB4"/>
    <w:rsid w:val="005A0C7C"/>
    <w:rsid w:val="005F4454"/>
    <w:rsid w:val="005F46B2"/>
    <w:rsid w:val="00611AE2"/>
    <w:rsid w:val="00615DBF"/>
    <w:rsid w:val="0067192F"/>
    <w:rsid w:val="006C1790"/>
    <w:rsid w:val="00707A4A"/>
    <w:rsid w:val="007165DD"/>
    <w:rsid w:val="007328D6"/>
    <w:rsid w:val="007416F6"/>
    <w:rsid w:val="007B76E2"/>
    <w:rsid w:val="007E7445"/>
    <w:rsid w:val="00816208"/>
    <w:rsid w:val="00852E4C"/>
    <w:rsid w:val="00880441"/>
    <w:rsid w:val="008B5EC6"/>
    <w:rsid w:val="008C65EC"/>
    <w:rsid w:val="008D4984"/>
    <w:rsid w:val="00960B85"/>
    <w:rsid w:val="009653F3"/>
    <w:rsid w:val="009B51C4"/>
    <w:rsid w:val="009E123D"/>
    <w:rsid w:val="00A03AC9"/>
    <w:rsid w:val="00A0720F"/>
    <w:rsid w:val="00A144FA"/>
    <w:rsid w:val="00A50891"/>
    <w:rsid w:val="00A514CB"/>
    <w:rsid w:val="00A87F9D"/>
    <w:rsid w:val="00AD1BE4"/>
    <w:rsid w:val="00AF121D"/>
    <w:rsid w:val="00AF2B87"/>
    <w:rsid w:val="00AF2EE0"/>
    <w:rsid w:val="00B34830"/>
    <w:rsid w:val="00B672AB"/>
    <w:rsid w:val="00BB47CF"/>
    <w:rsid w:val="00BD3DA8"/>
    <w:rsid w:val="00BD485E"/>
    <w:rsid w:val="00BF47E3"/>
    <w:rsid w:val="00BF7841"/>
    <w:rsid w:val="00C5632F"/>
    <w:rsid w:val="00CB1048"/>
    <w:rsid w:val="00CC43B9"/>
    <w:rsid w:val="00CD6842"/>
    <w:rsid w:val="00D051C4"/>
    <w:rsid w:val="00D2481A"/>
    <w:rsid w:val="00D27642"/>
    <w:rsid w:val="00D3242B"/>
    <w:rsid w:val="00D61BB7"/>
    <w:rsid w:val="00D76F17"/>
    <w:rsid w:val="00D817F0"/>
    <w:rsid w:val="00DA48D7"/>
    <w:rsid w:val="00DB2508"/>
    <w:rsid w:val="00DD4BA4"/>
    <w:rsid w:val="00DE0F09"/>
    <w:rsid w:val="00DF777C"/>
    <w:rsid w:val="00E202EF"/>
    <w:rsid w:val="00E30ADF"/>
    <w:rsid w:val="00E63CC1"/>
    <w:rsid w:val="00E70EA9"/>
    <w:rsid w:val="00EB7166"/>
    <w:rsid w:val="00EB78D1"/>
    <w:rsid w:val="00EF76FF"/>
    <w:rsid w:val="00F30141"/>
    <w:rsid w:val="00F32D79"/>
    <w:rsid w:val="00F76381"/>
    <w:rsid w:val="00FB2520"/>
    <w:rsid w:val="054E8D00"/>
    <w:rsid w:val="0D20ECC7"/>
    <w:rsid w:val="111FECF4"/>
    <w:rsid w:val="15CD6D27"/>
    <w:rsid w:val="16AD806E"/>
    <w:rsid w:val="1D9320F9"/>
    <w:rsid w:val="24B2BD1F"/>
    <w:rsid w:val="27A7FE45"/>
    <w:rsid w:val="28A15731"/>
    <w:rsid w:val="2A26ECE8"/>
    <w:rsid w:val="2C13CA2D"/>
    <w:rsid w:val="2EB880E5"/>
    <w:rsid w:val="3039FACA"/>
    <w:rsid w:val="339F3FC1"/>
    <w:rsid w:val="38B6B5A3"/>
    <w:rsid w:val="3965756D"/>
    <w:rsid w:val="4484D429"/>
    <w:rsid w:val="4A3852EA"/>
    <w:rsid w:val="4AA7D283"/>
    <w:rsid w:val="4ABD7672"/>
    <w:rsid w:val="4D3AE11E"/>
    <w:rsid w:val="541FE834"/>
    <w:rsid w:val="577967B2"/>
    <w:rsid w:val="5DEAFAFD"/>
    <w:rsid w:val="5E4A467D"/>
    <w:rsid w:val="614077C2"/>
    <w:rsid w:val="639A922C"/>
    <w:rsid w:val="6748651E"/>
    <w:rsid w:val="6C4FAE10"/>
    <w:rsid w:val="6D5C58B9"/>
    <w:rsid w:val="6DA1A5D5"/>
    <w:rsid w:val="7429C77A"/>
    <w:rsid w:val="7632686A"/>
    <w:rsid w:val="7C58DA3D"/>
    <w:rsid w:val="7C889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5CE83"/>
  <w15:chartTrackingRefBased/>
  <w15:docId w15:val="{10046284-B2D1-104C-B491-F9E653EF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6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6E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76E2"/>
    <w:rPr>
      <w:sz w:val="16"/>
      <w:szCs w:val="16"/>
    </w:rPr>
  </w:style>
  <w:style w:type="paragraph" w:styleId="CommentText">
    <w:name w:val="annotation text"/>
    <w:basedOn w:val="Normal"/>
    <w:link w:val="CommentTextChar"/>
    <w:uiPriority w:val="99"/>
    <w:semiHidden/>
    <w:unhideWhenUsed/>
    <w:rsid w:val="007B76E2"/>
    <w:rPr>
      <w:sz w:val="20"/>
      <w:szCs w:val="20"/>
    </w:rPr>
  </w:style>
  <w:style w:type="character" w:customStyle="1" w:styleId="CommentTextChar">
    <w:name w:val="Comment Text Char"/>
    <w:basedOn w:val="DefaultParagraphFont"/>
    <w:link w:val="CommentText"/>
    <w:uiPriority w:val="99"/>
    <w:semiHidden/>
    <w:rsid w:val="007B76E2"/>
    <w:rPr>
      <w:sz w:val="20"/>
      <w:szCs w:val="20"/>
    </w:rPr>
  </w:style>
  <w:style w:type="character" w:styleId="Hyperlink">
    <w:name w:val="Hyperlink"/>
    <w:basedOn w:val="DefaultParagraphFont"/>
    <w:uiPriority w:val="99"/>
    <w:semiHidden/>
    <w:unhideWhenUsed/>
    <w:rsid w:val="007B76E2"/>
    <w:rPr>
      <w:color w:val="0000FF"/>
      <w:u w:val="single"/>
    </w:rPr>
  </w:style>
  <w:style w:type="paragraph" w:styleId="NormalWeb">
    <w:name w:val="Normal (Web)"/>
    <w:basedOn w:val="Normal"/>
    <w:uiPriority w:val="99"/>
    <w:semiHidden/>
    <w:unhideWhenUsed/>
    <w:rsid w:val="004F1D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1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5893">
      <w:bodyDiv w:val="1"/>
      <w:marLeft w:val="0"/>
      <w:marRight w:val="0"/>
      <w:marTop w:val="0"/>
      <w:marBottom w:val="0"/>
      <w:divBdr>
        <w:top w:val="none" w:sz="0" w:space="0" w:color="auto"/>
        <w:left w:val="none" w:sz="0" w:space="0" w:color="auto"/>
        <w:bottom w:val="none" w:sz="0" w:space="0" w:color="auto"/>
        <w:right w:val="none" w:sz="0" w:space="0" w:color="auto"/>
      </w:divBdr>
    </w:div>
    <w:div w:id="447745367">
      <w:bodyDiv w:val="1"/>
      <w:marLeft w:val="0"/>
      <w:marRight w:val="0"/>
      <w:marTop w:val="0"/>
      <w:marBottom w:val="0"/>
      <w:divBdr>
        <w:top w:val="none" w:sz="0" w:space="0" w:color="auto"/>
        <w:left w:val="none" w:sz="0" w:space="0" w:color="auto"/>
        <w:bottom w:val="none" w:sz="0" w:space="0" w:color="auto"/>
        <w:right w:val="none" w:sz="0" w:space="0" w:color="auto"/>
      </w:divBdr>
    </w:div>
    <w:div w:id="529417348">
      <w:bodyDiv w:val="1"/>
      <w:marLeft w:val="0"/>
      <w:marRight w:val="0"/>
      <w:marTop w:val="0"/>
      <w:marBottom w:val="0"/>
      <w:divBdr>
        <w:top w:val="none" w:sz="0" w:space="0" w:color="auto"/>
        <w:left w:val="none" w:sz="0" w:space="0" w:color="auto"/>
        <w:bottom w:val="none" w:sz="0" w:space="0" w:color="auto"/>
        <w:right w:val="none" w:sz="0" w:space="0" w:color="auto"/>
      </w:divBdr>
    </w:div>
    <w:div w:id="1268461607">
      <w:bodyDiv w:val="1"/>
      <w:marLeft w:val="0"/>
      <w:marRight w:val="0"/>
      <w:marTop w:val="0"/>
      <w:marBottom w:val="0"/>
      <w:divBdr>
        <w:top w:val="none" w:sz="0" w:space="0" w:color="auto"/>
        <w:left w:val="none" w:sz="0" w:space="0" w:color="auto"/>
        <w:bottom w:val="none" w:sz="0" w:space="0" w:color="auto"/>
        <w:right w:val="none" w:sz="0" w:space="0" w:color="auto"/>
      </w:divBdr>
    </w:div>
    <w:div w:id="17881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b808652cb735462e"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3</cp:revision>
  <dcterms:created xsi:type="dcterms:W3CDTF">2020-04-24T16:45:00Z</dcterms:created>
  <dcterms:modified xsi:type="dcterms:W3CDTF">2020-05-10T02:21:00Z</dcterms:modified>
</cp:coreProperties>
</file>