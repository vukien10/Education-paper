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69D602" w14:textId="785D1D40" w:rsidR="009E4F22" w:rsidRDefault="00FC4F5D" w:rsidP="00876D38">
      <w:pPr>
        <w:spacing w:line="480" w:lineRule="auto"/>
        <w:rPr>
          <w:rFonts w:ascii="Garamond" w:hAnsi="Garamond"/>
        </w:rPr>
      </w:pPr>
      <w:r>
        <w:rPr>
          <w:rFonts w:ascii="Garamond" w:hAnsi="Garamond"/>
        </w:rPr>
        <w:t>ECON 398 – Professor Underwood</w:t>
      </w:r>
    </w:p>
    <w:p w14:paraId="273814D7" w14:textId="1BCDFD18" w:rsidR="00FC4F5D" w:rsidRDefault="00FC4F5D" w:rsidP="00876D38">
      <w:pPr>
        <w:spacing w:line="480" w:lineRule="auto"/>
        <w:rPr>
          <w:rFonts w:ascii="Garamond" w:hAnsi="Garamond"/>
        </w:rPr>
      </w:pPr>
      <w:proofErr w:type="spellStart"/>
      <w:r>
        <w:rPr>
          <w:rFonts w:ascii="Garamond" w:hAnsi="Garamond"/>
        </w:rPr>
        <w:t>Emperical</w:t>
      </w:r>
      <w:proofErr w:type="spellEnd"/>
      <w:r>
        <w:rPr>
          <w:rFonts w:ascii="Garamond" w:hAnsi="Garamond"/>
        </w:rPr>
        <w:t xml:space="preserve"> Project Data and Methods</w:t>
      </w:r>
    </w:p>
    <w:p w14:paraId="2728460E" w14:textId="451B1CEA" w:rsidR="00FC4F5D" w:rsidRDefault="00FC4F5D" w:rsidP="00876D38">
      <w:pPr>
        <w:spacing w:line="480" w:lineRule="auto"/>
        <w:rPr>
          <w:rFonts w:ascii="Garamond" w:hAnsi="Garamond"/>
        </w:rPr>
      </w:pPr>
      <w:r>
        <w:rPr>
          <w:rFonts w:ascii="Garamond" w:hAnsi="Garamond"/>
        </w:rPr>
        <w:t xml:space="preserve">Kien Vu </w:t>
      </w:r>
    </w:p>
    <w:p w14:paraId="5AA0C3BC" w14:textId="1FF0C0B2" w:rsidR="00FC4F5D" w:rsidRPr="006777B1" w:rsidRDefault="00FC4F5D">
      <w:pPr>
        <w:rPr>
          <w:rFonts w:ascii="Garamond" w:hAnsi="Garamond"/>
          <w:b/>
          <w:bCs/>
        </w:rPr>
      </w:pPr>
      <w:r w:rsidRPr="006777B1">
        <w:rPr>
          <w:rFonts w:ascii="Garamond" w:hAnsi="Garamond"/>
          <w:b/>
          <w:bCs/>
        </w:rPr>
        <w:t xml:space="preserve">1. Conceptual Model: </w:t>
      </w:r>
    </w:p>
    <w:p w14:paraId="721D2E73" w14:textId="77777777" w:rsidR="00C72D33" w:rsidRDefault="00C72D33">
      <w:pPr>
        <w:rPr>
          <w:rFonts w:ascii="Garamond" w:hAnsi="Garamond"/>
        </w:rPr>
      </w:pPr>
    </w:p>
    <w:p w14:paraId="01EFC984" w14:textId="15B19BB2" w:rsidR="00FC4F5D" w:rsidRDefault="00867665" w:rsidP="00867665">
      <w:pPr>
        <w:spacing w:line="480" w:lineRule="auto"/>
        <w:ind w:firstLine="720"/>
        <w:rPr>
          <w:rFonts w:ascii="Garamond" w:eastAsia="Times New Roman" w:hAnsi="Garamond" w:cs="Tahoma"/>
          <w:i/>
          <w:iCs/>
          <w:color w:val="000000" w:themeColor="text1"/>
        </w:rPr>
      </w:pPr>
      <w:r>
        <w:rPr>
          <w:rFonts w:ascii="Garamond" w:eastAsia="Times New Roman" w:hAnsi="Garamond" w:cs="Tahoma"/>
          <w:color w:val="000000" w:themeColor="text1"/>
        </w:rPr>
        <w:t xml:space="preserve">This </w:t>
      </w:r>
      <w:ins w:id="0" w:author="Underwood, Anthony" w:date="2020-04-28T11:47:00Z">
        <w:r w:rsidR="006D04D5">
          <w:rPr>
            <w:rFonts w:ascii="Garamond" w:eastAsia="Times New Roman" w:hAnsi="Garamond" w:cs="Tahoma"/>
            <w:color w:val="000000" w:themeColor="text1"/>
          </w:rPr>
          <w:t xml:space="preserve">paper </w:t>
        </w:r>
        <w:r w:rsidR="00A40F93">
          <w:rPr>
            <w:rFonts w:ascii="Garamond" w:eastAsia="Times New Roman" w:hAnsi="Garamond" w:cs="Tahoma"/>
            <w:color w:val="000000" w:themeColor="text1"/>
          </w:rPr>
          <w:t>examines</w:t>
        </w:r>
      </w:ins>
      <w:ins w:id="1" w:author="Vu, Kien" w:date="2020-05-04T03:08:00Z">
        <w:r w:rsidR="00790EB0">
          <w:rPr>
            <w:rFonts w:ascii="Garamond" w:eastAsia="Times New Roman" w:hAnsi="Garamond" w:cs="Tahoma"/>
            <w:color w:val="000000" w:themeColor="text1"/>
            <w:lang w:val="vi-VN"/>
          </w:rPr>
          <w:t xml:space="preserve"> </w:t>
        </w:r>
      </w:ins>
      <w:del w:id="2" w:author="Underwood, Anthony" w:date="2020-04-28T11:47:00Z">
        <w:r w:rsidDel="00A40F93">
          <w:rPr>
            <w:rFonts w:ascii="Garamond" w:eastAsia="Times New Roman" w:hAnsi="Garamond" w:cs="Tahoma"/>
            <w:color w:val="000000" w:themeColor="text1"/>
          </w:rPr>
          <w:delText xml:space="preserve">research project looks into the issue of </w:delText>
        </w:r>
      </w:del>
      <w:r>
        <w:rPr>
          <w:rFonts w:ascii="Garamond" w:eastAsia="Times New Roman" w:hAnsi="Garamond" w:cs="Tahoma"/>
          <w:color w:val="000000" w:themeColor="text1"/>
        </w:rPr>
        <w:t>teachers’ turnover in grade schools</w:t>
      </w:r>
      <w:r w:rsidR="008C5803">
        <w:rPr>
          <w:rFonts w:ascii="Garamond" w:eastAsia="Times New Roman" w:hAnsi="Garamond" w:cs="Tahoma"/>
          <w:color w:val="000000" w:themeColor="text1"/>
        </w:rPr>
        <w:t xml:space="preserve"> </w:t>
      </w:r>
      <w:r>
        <w:rPr>
          <w:rFonts w:ascii="Garamond" w:eastAsia="Times New Roman" w:hAnsi="Garamond" w:cs="Tahoma"/>
          <w:color w:val="000000" w:themeColor="text1"/>
        </w:rPr>
        <w:t>and aim</w:t>
      </w:r>
      <w:r w:rsidR="008C5803">
        <w:rPr>
          <w:rFonts w:ascii="Garamond" w:eastAsia="Times New Roman" w:hAnsi="Garamond" w:cs="Tahoma"/>
          <w:color w:val="000000" w:themeColor="text1"/>
        </w:rPr>
        <w:t>s</w:t>
      </w:r>
      <w:r>
        <w:rPr>
          <w:rFonts w:ascii="Garamond" w:eastAsia="Times New Roman" w:hAnsi="Garamond" w:cs="Tahoma"/>
          <w:color w:val="000000" w:themeColor="text1"/>
        </w:rPr>
        <w:t xml:space="preserve"> to understand how teacher turnover affect</w:t>
      </w:r>
      <w:r w:rsidR="00AE5BD2">
        <w:rPr>
          <w:rFonts w:ascii="Garamond" w:eastAsia="Times New Roman" w:hAnsi="Garamond" w:cs="Tahoma"/>
          <w:color w:val="000000" w:themeColor="text1"/>
        </w:rPr>
        <w:t>s</w:t>
      </w:r>
      <w:r>
        <w:rPr>
          <w:rFonts w:ascii="Garamond" w:eastAsia="Times New Roman" w:hAnsi="Garamond" w:cs="Tahoma"/>
          <w:color w:val="000000" w:themeColor="text1"/>
        </w:rPr>
        <w:t xml:space="preserve"> student achievement</w:t>
      </w:r>
      <w:r w:rsidR="00AE5BD2">
        <w:rPr>
          <w:rFonts w:ascii="Garamond" w:eastAsia="Times New Roman" w:hAnsi="Garamond" w:cs="Tahoma"/>
          <w:color w:val="000000" w:themeColor="text1"/>
        </w:rPr>
        <w:t>.</w:t>
      </w:r>
      <w:r w:rsidR="002B6D95">
        <w:rPr>
          <w:rFonts w:ascii="Garamond" w:eastAsia="Times New Roman" w:hAnsi="Garamond" w:cs="Tahoma"/>
          <w:color w:val="000000" w:themeColor="text1"/>
        </w:rPr>
        <w:t xml:space="preserve"> </w:t>
      </w:r>
      <w:del w:id="3" w:author="Underwood, Anthony" w:date="2020-04-28T11:48:00Z">
        <w:r w:rsidR="008C5803" w:rsidDel="006D04D5">
          <w:rPr>
            <w:rFonts w:ascii="Garamond" w:eastAsia="Times New Roman" w:hAnsi="Garamond" w:cs="Tahoma"/>
            <w:color w:val="000000" w:themeColor="text1"/>
          </w:rPr>
          <w:delText xml:space="preserve">By examining a </w:delText>
        </w:r>
      </w:del>
      <w:ins w:id="4" w:author="Underwood, Anthony" w:date="2020-04-28T11:48:00Z">
        <w:r w:rsidR="006D04D5">
          <w:rPr>
            <w:rFonts w:ascii="Garamond" w:eastAsia="Times New Roman" w:hAnsi="Garamond" w:cs="Tahoma"/>
            <w:color w:val="000000" w:themeColor="text1"/>
          </w:rPr>
          <w:t xml:space="preserve">Using </w:t>
        </w:r>
      </w:ins>
      <w:r w:rsidR="008C5803">
        <w:rPr>
          <w:rFonts w:ascii="Garamond" w:eastAsia="Times New Roman" w:hAnsi="Garamond" w:cs="Tahoma"/>
          <w:color w:val="000000" w:themeColor="text1"/>
        </w:rPr>
        <w:t>panel data</w:t>
      </w:r>
      <w:del w:id="5" w:author="Underwood, Anthony" w:date="2020-04-28T11:48:00Z">
        <w:r w:rsidR="008C5803" w:rsidDel="006D04D5">
          <w:rPr>
            <w:rFonts w:ascii="Garamond" w:eastAsia="Times New Roman" w:hAnsi="Garamond" w:cs="Tahoma"/>
            <w:color w:val="000000" w:themeColor="text1"/>
          </w:rPr>
          <w:delText>set</w:delText>
        </w:r>
      </w:del>
      <w:r w:rsidR="008C5803">
        <w:rPr>
          <w:rFonts w:ascii="Garamond" w:eastAsia="Times New Roman" w:hAnsi="Garamond" w:cs="Tahoma"/>
          <w:color w:val="000000" w:themeColor="text1"/>
        </w:rPr>
        <w:t xml:space="preserve"> on some Massachusetts school districts, we provide more evidence to suggest that</w:t>
      </w:r>
      <w:r>
        <w:rPr>
          <w:rFonts w:ascii="Garamond" w:eastAsia="Times New Roman" w:hAnsi="Garamond" w:cs="Tahoma"/>
          <w:color w:val="000000" w:themeColor="text1"/>
        </w:rPr>
        <w:t xml:space="preserve"> </w:t>
      </w:r>
      <w:r w:rsidR="008C5803">
        <w:rPr>
          <w:rFonts w:ascii="Garamond" w:eastAsia="Times New Roman" w:hAnsi="Garamond" w:cs="Tahoma"/>
          <w:i/>
          <w:iCs/>
          <w:color w:val="000000" w:themeColor="text1"/>
        </w:rPr>
        <w:t>w</w:t>
      </w:r>
      <w:r w:rsidR="00C72D33" w:rsidRPr="00867665">
        <w:rPr>
          <w:rFonts w:ascii="Garamond" w:eastAsia="Times New Roman" w:hAnsi="Garamond" w:cs="Tahoma"/>
          <w:i/>
          <w:iCs/>
          <w:color w:val="000000" w:themeColor="text1"/>
        </w:rPr>
        <w:t>hen controll</w:t>
      </w:r>
      <w:ins w:id="6" w:author="Underwood, Anthony" w:date="2020-04-28T11:48:00Z">
        <w:r w:rsidR="006D04D5">
          <w:rPr>
            <w:rFonts w:ascii="Garamond" w:eastAsia="Times New Roman" w:hAnsi="Garamond" w:cs="Tahoma"/>
            <w:i/>
            <w:iCs/>
            <w:color w:val="000000" w:themeColor="text1"/>
          </w:rPr>
          <w:t>ing</w:t>
        </w:r>
      </w:ins>
      <w:del w:id="7" w:author="Underwood, Anthony" w:date="2020-04-28T11:48:00Z">
        <w:r w:rsidR="00C72D33" w:rsidRPr="00867665" w:rsidDel="006D04D5">
          <w:rPr>
            <w:rFonts w:ascii="Garamond" w:eastAsia="Times New Roman" w:hAnsi="Garamond" w:cs="Tahoma"/>
            <w:i/>
            <w:iCs/>
            <w:color w:val="000000" w:themeColor="text1"/>
          </w:rPr>
          <w:delText>ed</w:delText>
        </w:r>
      </w:del>
      <w:r w:rsidR="00C72D33" w:rsidRPr="00867665">
        <w:rPr>
          <w:rFonts w:ascii="Garamond" w:eastAsia="Times New Roman" w:hAnsi="Garamond" w:cs="Tahoma"/>
          <w:i/>
          <w:iCs/>
          <w:color w:val="000000" w:themeColor="text1"/>
        </w:rPr>
        <w:t xml:space="preserve"> for the teachers’ quality and the student’s characteristics, </w:t>
      </w:r>
      <w:r w:rsidR="0026591D">
        <w:rPr>
          <w:rFonts w:ascii="Garamond" w:eastAsia="Times New Roman" w:hAnsi="Garamond" w:cs="Tahoma"/>
          <w:i/>
          <w:iCs/>
          <w:color w:val="000000" w:themeColor="text1"/>
        </w:rPr>
        <w:t>changes in</w:t>
      </w:r>
      <w:r w:rsidR="00C72D33" w:rsidRPr="00867665">
        <w:rPr>
          <w:rFonts w:ascii="Garamond" w:eastAsia="Times New Roman" w:hAnsi="Garamond" w:cs="Tahoma"/>
          <w:i/>
          <w:iCs/>
          <w:color w:val="000000" w:themeColor="text1"/>
        </w:rPr>
        <w:t xml:space="preserve"> school environment contribute to a significant relationship between low turnover rates and good </w:t>
      </w:r>
      <w:r w:rsidR="007B7605">
        <w:rPr>
          <w:rFonts w:ascii="Garamond" w:eastAsia="Times New Roman" w:hAnsi="Garamond" w:cs="Tahoma"/>
          <w:i/>
          <w:iCs/>
          <w:color w:val="000000" w:themeColor="text1"/>
        </w:rPr>
        <w:t>student</w:t>
      </w:r>
      <w:r w:rsidR="00C72D33" w:rsidRPr="00867665">
        <w:rPr>
          <w:rFonts w:ascii="Garamond" w:eastAsia="Times New Roman" w:hAnsi="Garamond" w:cs="Tahoma"/>
          <w:i/>
          <w:iCs/>
          <w:color w:val="000000" w:themeColor="text1"/>
        </w:rPr>
        <w:t xml:space="preserve"> performance.</w:t>
      </w:r>
      <w:r w:rsidR="003F3F14">
        <w:rPr>
          <w:rFonts w:ascii="Garamond" w:eastAsia="Times New Roman" w:hAnsi="Garamond" w:cs="Tahoma"/>
          <w:i/>
          <w:iCs/>
          <w:color w:val="000000" w:themeColor="text1"/>
        </w:rPr>
        <w:t xml:space="preserve"> </w:t>
      </w:r>
    </w:p>
    <w:p w14:paraId="28946B7A" w14:textId="6FD17848" w:rsidR="00C22B34" w:rsidRPr="00C22B34" w:rsidRDefault="00A078E3" w:rsidP="00867665">
      <w:pPr>
        <w:spacing w:line="480" w:lineRule="auto"/>
        <w:ind w:firstLine="720"/>
        <w:rPr>
          <w:rFonts w:ascii="Garamond" w:eastAsia="Times New Roman" w:hAnsi="Garamond" w:cs="Tahoma"/>
          <w:color w:val="000000" w:themeColor="text1"/>
        </w:rPr>
      </w:pPr>
      <w:r>
        <w:rPr>
          <w:rFonts w:ascii="Garamond" w:eastAsia="Times New Roman" w:hAnsi="Garamond" w:cs="Tahoma"/>
          <w:color w:val="000000" w:themeColor="text1"/>
        </w:rPr>
        <w:t xml:space="preserve">The existing literature proposes two mechanisms </w:t>
      </w:r>
      <w:del w:id="8" w:author="Underwood, Anthony" w:date="2020-04-28T11:48:00Z">
        <w:r w:rsidDel="006C7FDD">
          <w:rPr>
            <w:rFonts w:ascii="Garamond" w:eastAsia="Times New Roman" w:hAnsi="Garamond" w:cs="Tahoma"/>
            <w:color w:val="000000" w:themeColor="text1"/>
          </w:rPr>
          <w:delText xml:space="preserve">causing </w:delText>
        </w:r>
      </w:del>
      <w:ins w:id="9" w:author="Underwood, Anthony" w:date="2020-04-28T11:48:00Z">
        <w:r w:rsidR="006C7FDD">
          <w:rPr>
            <w:rFonts w:ascii="Garamond" w:eastAsia="Times New Roman" w:hAnsi="Garamond" w:cs="Tahoma"/>
            <w:color w:val="000000" w:themeColor="text1"/>
          </w:rPr>
          <w:t xml:space="preserve">driving </w:t>
        </w:r>
      </w:ins>
      <w:r>
        <w:rPr>
          <w:rFonts w:ascii="Garamond" w:eastAsia="Times New Roman" w:hAnsi="Garamond" w:cs="Tahoma"/>
          <w:color w:val="000000" w:themeColor="text1"/>
        </w:rPr>
        <w:t>this relationship, one based on the change in the compositional makeup of the teachers, while another accounts for the disruptive effects on performance even with comparable teaching cohorts.</w:t>
      </w:r>
      <w:r w:rsidR="009B67C1">
        <w:rPr>
          <w:rFonts w:ascii="Garamond" w:eastAsia="Times New Roman" w:hAnsi="Garamond" w:cs="Tahoma"/>
          <w:color w:val="000000" w:themeColor="text1"/>
        </w:rPr>
        <w:t xml:space="preserve"> The </w:t>
      </w:r>
      <w:r w:rsidR="00814AF9">
        <w:rPr>
          <w:rFonts w:ascii="Garamond" w:eastAsia="Times New Roman" w:hAnsi="Garamond" w:cs="Tahoma"/>
          <w:color w:val="000000" w:themeColor="text1"/>
        </w:rPr>
        <w:t>model</w:t>
      </w:r>
      <w:r w:rsidR="009B67C1">
        <w:rPr>
          <w:rFonts w:ascii="Garamond" w:eastAsia="Times New Roman" w:hAnsi="Garamond" w:cs="Tahoma"/>
          <w:color w:val="000000" w:themeColor="text1"/>
        </w:rPr>
        <w:t xml:space="preserve"> here, while </w:t>
      </w:r>
      <w:r w:rsidR="00DF1F75">
        <w:rPr>
          <w:rFonts w:ascii="Garamond" w:eastAsia="Times New Roman" w:hAnsi="Garamond" w:cs="Tahoma"/>
          <w:color w:val="000000" w:themeColor="text1"/>
        </w:rPr>
        <w:t xml:space="preserve">also </w:t>
      </w:r>
      <w:r w:rsidR="009B67C1">
        <w:rPr>
          <w:rFonts w:ascii="Garamond" w:eastAsia="Times New Roman" w:hAnsi="Garamond" w:cs="Tahoma"/>
          <w:color w:val="000000" w:themeColor="text1"/>
        </w:rPr>
        <w:t xml:space="preserve">controlling for certain measures of teacher quality, </w:t>
      </w:r>
      <w:r w:rsidR="00814AF9">
        <w:rPr>
          <w:rFonts w:ascii="Garamond" w:eastAsia="Times New Roman" w:hAnsi="Garamond" w:cs="Tahoma"/>
          <w:color w:val="000000" w:themeColor="text1"/>
        </w:rPr>
        <w:t xml:space="preserve">includes year and school fixed effects so as to account for time-invariant school characteristics and school-invariant </w:t>
      </w:r>
      <w:r w:rsidR="00DF1F75">
        <w:rPr>
          <w:rFonts w:ascii="Garamond" w:eastAsia="Times New Roman" w:hAnsi="Garamond" w:cs="Tahoma"/>
          <w:color w:val="000000" w:themeColor="text1"/>
        </w:rPr>
        <w:t>shocks</w:t>
      </w:r>
      <w:r w:rsidR="0060147E">
        <w:rPr>
          <w:rFonts w:ascii="Garamond" w:eastAsia="Times New Roman" w:hAnsi="Garamond" w:cs="Tahoma"/>
          <w:color w:val="000000" w:themeColor="text1"/>
        </w:rPr>
        <w:t xml:space="preserve"> over time</w:t>
      </w:r>
      <w:r w:rsidR="00814AF9">
        <w:rPr>
          <w:rFonts w:ascii="Garamond" w:eastAsia="Times New Roman" w:hAnsi="Garamond" w:cs="Tahoma"/>
          <w:color w:val="000000" w:themeColor="text1"/>
        </w:rPr>
        <w:t>.</w:t>
      </w:r>
      <w:r w:rsidR="00DF1F75">
        <w:rPr>
          <w:rFonts w:ascii="Garamond" w:eastAsia="Times New Roman" w:hAnsi="Garamond" w:cs="Tahoma"/>
          <w:color w:val="000000" w:themeColor="text1"/>
        </w:rPr>
        <w:t xml:space="preserve"> We aim to further isolate the effects of teacher retention on students by controlling for other variables affecting specific schools over time than teacher retention, in this case including many variables of teaching environment such as leadership turnover, changes in </w:t>
      </w:r>
      <w:r w:rsidR="002743D4">
        <w:rPr>
          <w:rFonts w:ascii="Garamond" w:eastAsia="Times New Roman" w:hAnsi="Garamond" w:cs="Tahoma"/>
          <w:color w:val="000000" w:themeColor="text1"/>
        </w:rPr>
        <w:t>class or student</w:t>
      </w:r>
      <w:r w:rsidR="00DF1F75">
        <w:rPr>
          <w:rFonts w:ascii="Garamond" w:eastAsia="Times New Roman" w:hAnsi="Garamond" w:cs="Tahoma"/>
          <w:color w:val="000000" w:themeColor="text1"/>
        </w:rPr>
        <w:t xml:space="preserve"> characteristics, and financial support. </w:t>
      </w:r>
    </w:p>
    <w:p w14:paraId="4DB2F82B" w14:textId="7579B2E6" w:rsidR="00FC4F5D" w:rsidRPr="006777B1" w:rsidRDefault="00FC4F5D">
      <w:pPr>
        <w:rPr>
          <w:rFonts w:ascii="Garamond" w:hAnsi="Garamond"/>
          <w:b/>
          <w:bCs/>
        </w:rPr>
      </w:pPr>
      <w:r w:rsidRPr="006777B1">
        <w:rPr>
          <w:rFonts w:ascii="Garamond" w:hAnsi="Garamond"/>
          <w:b/>
          <w:bCs/>
        </w:rPr>
        <w:t>2. Data:</w:t>
      </w:r>
    </w:p>
    <w:p w14:paraId="58D12175" w14:textId="69FD61BD" w:rsidR="00C72D33" w:rsidRDefault="00C72D33">
      <w:pPr>
        <w:rPr>
          <w:rFonts w:ascii="Garamond" w:hAnsi="Garamond"/>
        </w:rPr>
      </w:pPr>
    </w:p>
    <w:p w14:paraId="77BDCDB9" w14:textId="0D84A0F0" w:rsidR="00AC34DF" w:rsidRDefault="00C72D33" w:rsidP="00896E5A">
      <w:pPr>
        <w:spacing w:line="480" w:lineRule="auto"/>
        <w:rPr>
          <w:ins w:id="10" w:author="Underwood, Anthony" w:date="2020-04-28T11:50:00Z"/>
          <w:rFonts w:ascii="Garamond" w:hAnsi="Garamond" w:cs="Arial"/>
          <w:color w:val="000000" w:themeColor="text1"/>
          <w:shd w:val="clear" w:color="auto" w:fill="FFFFFF"/>
        </w:rPr>
      </w:pPr>
      <w:r>
        <w:rPr>
          <w:rFonts w:ascii="Garamond" w:hAnsi="Garamond"/>
        </w:rPr>
        <w:tab/>
      </w:r>
      <w:r w:rsidR="00896E5A">
        <w:rPr>
          <w:rFonts w:ascii="Garamond" w:hAnsi="Garamond"/>
        </w:rPr>
        <w:t xml:space="preserve">We use a </w:t>
      </w:r>
      <w:r w:rsidR="008C5803">
        <w:rPr>
          <w:rFonts w:ascii="Garamond" w:hAnsi="Garamond"/>
        </w:rPr>
        <w:t>longitudinal</w:t>
      </w:r>
      <w:r w:rsidR="00896E5A">
        <w:rPr>
          <w:rFonts w:ascii="Garamond" w:hAnsi="Garamond"/>
        </w:rPr>
        <w:t xml:space="preserve"> data from the </w:t>
      </w:r>
      <w:r w:rsidR="00896E5A">
        <w:rPr>
          <w:rFonts w:ascii="Garamond" w:hAnsi="Garamond" w:cs="Arial"/>
          <w:color w:val="000000" w:themeColor="text1"/>
          <w:shd w:val="clear" w:color="auto" w:fill="FFFFFF"/>
        </w:rPr>
        <w:t xml:space="preserve">Massachusetts Department of Elementary and Secondary Education </w:t>
      </w:r>
      <w:r w:rsidR="00C33B2F">
        <w:rPr>
          <w:rFonts w:ascii="Garamond" w:hAnsi="Garamond" w:cs="Arial"/>
          <w:color w:val="000000" w:themeColor="text1"/>
          <w:shd w:val="clear" w:color="auto" w:fill="FFFFFF"/>
        </w:rPr>
        <w:t>accessed through</w:t>
      </w:r>
      <w:r w:rsidR="00896E5A">
        <w:rPr>
          <w:rFonts w:ascii="Garamond" w:hAnsi="Garamond" w:cs="Arial"/>
          <w:color w:val="000000" w:themeColor="text1"/>
          <w:shd w:val="clear" w:color="auto" w:fill="FFFFFF"/>
        </w:rPr>
        <w:t xml:space="preserve"> their School and District Profiles</w:t>
      </w:r>
      <w:r w:rsidR="00C33B2F">
        <w:rPr>
          <w:rFonts w:ascii="Garamond" w:hAnsi="Garamond" w:cs="Arial"/>
          <w:color w:val="000000" w:themeColor="text1"/>
          <w:shd w:val="clear" w:color="auto" w:fill="FFFFFF"/>
        </w:rPr>
        <w:t xml:space="preserve"> online</w:t>
      </w:r>
      <w:r w:rsidR="00896E5A">
        <w:rPr>
          <w:rFonts w:ascii="Garamond" w:hAnsi="Garamond" w:cs="Arial"/>
          <w:color w:val="000000" w:themeColor="text1"/>
          <w:shd w:val="clear" w:color="auto" w:fill="FFFFFF"/>
        </w:rPr>
        <w:t xml:space="preserve"> reports. The data includes 360 observations representing 90 school districts in Massachusetts</w:t>
      </w:r>
      <w:r w:rsidR="00702381">
        <w:rPr>
          <w:rFonts w:ascii="Garamond" w:hAnsi="Garamond" w:cs="Arial"/>
          <w:color w:val="000000" w:themeColor="text1"/>
          <w:shd w:val="clear" w:color="auto" w:fill="FFFFFF"/>
        </w:rPr>
        <w:t xml:space="preserve"> yearly,</w:t>
      </w:r>
      <w:r w:rsidR="0025738C">
        <w:rPr>
          <w:rFonts w:ascii="Garamond" w:hAnsi="Garamond" w:cs="Arial"/>
          <w:color w:val="000000" w:themeColor="text1"/>
          <w:shd w:val="clear" w:color="auto" w:fill="FFFFFF"/>
        </w:rPr>
        <w:t xml:space="preserve"> over a four</w:t>
      </w:r>
      <w:r w:rsidR="009E035F">
        <w:rPr>
          <w:rFonts w:ascii="Garamond" w:hAnsi="Garamond" w:cs="Arial"/>
          <w:color w:val="000000" w:themeColor="text1"/>
          <w:shd w:val="clear" w:color="auto" w:fill="FFFFFF"/>
        </w:rPr>
        <w:t>-</w:t>
      </w:r>
      <w:r w:rsidR="0025738C">
        <w:rPr>
          <w:rFonts w:ascii="Garamond" w:hAnsi="Garamond" w:cs="Arial"/>
          <w:color w:val="000000" w:themeColor="text1"/>
          <w:shd w:val="clear" w:color="auto" w:fill="FFFFFF"/>
        </w:rPr>
        <w:t xml:space="preserve">year period from the 2012-2013 school year to 2015-2016 school year. </w:t>
      </w:r>
      <w:r w:rsidR="00723F38">
        <w:rPr>
          <w:rFonts w:ascii="Garamond" w:hAnsi="Garamond" w:cs="Arial"/>
          <w:color w:val="000000" w:themeColor="text1"/>
          <w:shd w:val="clear" w:color="auto" w:fill="FFFFFF"/>
        </w:rPr>
        <w:t>For each observation, the data includes information</w:t>
      </w:r>
      <w:r w:rsidR="001747B9">
        <w:rPr>
          <w:rFonts w:ascii="Garamond" w:hAnsi="Garamond" w:cs="Arial"/>
          <w:color w:val="000000" w:themeColor="text1"/>
          <w:shd w:val="clear" w:color="auto" w:fill="FFFFFF"/>
        </w:rPr>
        <w:t xml:space="preserve"> within 19 variables</w:t>
      </w:r>
      <w:r w:rsidR="00723F38">
        <w:rPr>
          <w:rFonts w:ascii="Garamond" w:hAnsi="Garamond" w:cs="Arial"/>
          <w:color w:val="000000" w:themeColor="text1"/>
          <w:shd w:val="clear" w:color="auto" w:fill="FFFFFF"/>
        </w:rPr>
        <w:t xml:space="preserve"> regarding district staff retention, Mathematics class size, </w:t>
      </w:r>
      <w:r w:rsidR="00723F38">
        <w:rPr>
          <w:rFonts w:ascii="Garamond" w:hAnsi="Garamond" w:cs="Arial"/>
          <w:color w:val="000000" w:themeColor="text1"/>
          <w:shd w:val="clear" w:color="auto" w:fill="FFFFFF"/>
        </w:rPr>
        <w:lastRenderedPageBreak/>
        <w:t xml:space="preserve">composition, and teacher quality, Mathematics MCAS exam results, and monetary data regarding teacher salary and funding for schools in the district. </w:t>
      </w:r>
      <w:del w:id="11" w:author="Underwood, Anthony" w:date="2020-04-28T11:49:00Z">
        <w:r w:rsidR="001747B9" w:rsidDel="006029EE">
          <w:rPr>
            <w:rFonts w:ascii="Garamond" w:hAnsi="Garamond" w:cs="Arial"/>
            <w:color w:val="000000" w:themeColor="text1"/>
            <w:shd w:val="clear" w:color="auto" w:fill="FFFFFF"/>
          </w:rPr>
          <w:delText>A table providing</w:delText>
        </w:r>
      </w:del>
      <w:ins w:id="12" w:author="Underwood, Anthony" w:date="2020-04-28T11:49:00Z">
        <w:r w:rsidR="006029EE">
          <w:rPr>
            <w:rFonts w:ascii="Garamond" w:hAnsi="Garamond" w:cs="Arial"/>
            <w:color w:val="000000" w:themeColor="text1"/>
            <w:shd w:val="clear" w:color="auto" w:fill="FFFFFF"/>
          </w:rPr>
          <w:t>Table 1</w:t>
        </w:r>
      </w:ins>
      <w:ins w:id="13" w:author="Underwood, Anthony" w:date="2020-04-28T11:50:00Z">
        <w:r w:rsidR="00A03317">
          <w:rPr>
            <w:rFonts w:ascii="Garamond" w:hAnsi="Garamond" w:cs="Arial"/>
            <w:color w:val="000000" w:themeColor="text1"/>
            <w:shd w:val="clear" w:color="auto" w:fill="FFFFFF"/>
          </w:rPr>
          <w:t xml:space="preserve"> provides</w:t>
        </w:r>
      </w:ins>
      <w:r w:rsidR="001747B9">
        <w:rPr>
          <w:rFonts w:ascii="Garamond" w:hAnsi="Garamond" w:cs="Arial"/>
          <w:color w:val="000000" w:themeColor="text1"/>
          <w:shd w:val="clear" w:color="auto" w:fill="FFFFFF"/>
        </w:rPr>
        <w:t xml:space="preserve"> descriptions and summary statistics for these variables</w:t>
      </w:r>
      <w:ins w:id="14" w:author="Underwood, Anthony" w:date="2020-04-28T11:50:00Z">
        <w:r w:rsidR="00A03317">
          <w:rPr>
            <w:rFonts w:ascii="Garamond" w:hAnsi="Garamond" w:cs="Arial"/>
            <w:color w:val="000000" w:themeColor="text1"/>
            <w:shd w:val="clear" w:color="auto" w:fill="FFFFFF"/>
          </w:rPr>
          <w:t xml:space="preserve"> below</w:t>
        </w:r>
      </w:ins>
      <w:del w:id="15" w:author="Underwood, Anthony" w:date="2020-04-28T11:50:00Z">
        <w:r w:rsidR="001747B9" w:rsidDel="00A03317">
          <w:rPr>
            <w:rFonts w:ascii="Garamond" w:hAnsi="Garamond" w:cs="Arial"/>
            <w:color w:val="000000" w:themeColor="text1"/>
            <w:shd w:val="clear" w:color="auto" w:fill="FFFFFF"/>
          </w:rPr>
          <w:delText xml:space="preserve"> are included below:</w:delText>
        </w:r>
      </w:del>
    </w:p>
    <w:p w14:paraId="341ED275" w14:textId="2E5F835B" w:rsidR="00A03317" w:rsidRPr="00A03317" w:rsidRDefault="00A03317" w:rsidP="00896E5A">
      <w:pPr>
        <w:spacing w:line="480" w:lineRule="auto"/>
        <w:rPr>
          <w:rFonts w:ascii="Garamond" w:hAnsi="Garamond"/>
          <w:b/>
          <w:bCs/>
          <w:rPrChange w:id="16" w:author="Underwood, Anthony" w:date="2020-04-28T11:50:00Z">
            <w:rPr>
              <w:rFonts w:ascii="Garamond" w:hAnsi="Garamond"/>
            </w:rPr>
          </w:rPrChange>
        </w:rPr>
      </w:pPr>
      <w:ins w:id="17" w:author="Underwood, Anthony" w:date="2020-04-28T11:50:00Z">
        <w:r w:rsidRPr="00A03317">
          <w:rPr>
            <w:rFonts w:ascii="Garamond" w:hAnsi="Garamond" w:cs="Arial"/>
            <w:b/>
            <w:bCs/>
            <w:color w:val="000000" w:themeColor="text1"/>
            <w:shd w:val="clear" w:color="auto" w:fill="FFFFFF"/>
            <w:rPrChange w:id="18" w:author="Underwood, Anthony" w:date="2020-04-28T11:50:00Z">
              <w:rPr>
                <w:rFonts w:ascii="Garamond" w:hAnsi="Garamond" w:cs="Arial"/>
                <w:color w:val="000000" w:themeColor="text1"/>
                <w:shd w:val="clear" w:color="auto" w:fill="FFFFFF"/>
              </w:rPr>
            </w:rPrChange>
          </w:rPr>
          <w:t>Table 1</w:t>
        </w:r>
      </w:ins>
    </w:p>
    <w:tbl>
      <w:tblPr>
        <w:tblW w:w="10710" w:type="dxa"/>
        <w:tblInd w:w="-635" w:type="dxa"/>
        <w:tblLayout w:type="fixed"/>
        <w:tblLook w:val="04A0" w:firstRow="1" w:lastRow="0" w:firstColumn="1" w:lastColumn="0" w:noHBand="0" w:noVBand="1"/>
      </w:tblPr>
      <w:tblGrid>
        <w:gridCol w:w="1258"/>
        <w:gridCol w:w="719"/>
        <w:gridCol w:w="905"/>
        <w:gridCol w:w="1170"/>
        <w:gridCol w:w="1168"/>
        <w:gridCol w:w="1080"/>
        <w:gridCol w:w="4410"/>
      </w:tblGrid>
      <w:tr w:rsidR="00C96D7D" w:rsidRPr="003D76F1" w14:paraId="26A574D4" w14:textId="77777777" w:rsidTr="00C96D7D">
        <w:trPr>
          <w:trHeight w:val="331"/>
        </w:trPr>
        <w:tc>
          <w:tcPr>
            <w:tcW w:w="125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810FE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Variable</w:t>
            </w:r>
          </w:p>
        </w:tc>
        <w:tc>
          <w:tcPr>
            <w:tcW w:w="719" w:type="dxa"/>
            <w:tcBorders>
              <w:top w:val="single" w:sz="4" w:space="0" w:color="auto"/>
              <w:left w:val="single" w:sz="4" w:space="0" w:color="auto"/>
              <w:bottom w:val="single" w:sz="4" w:space="0" w:color="auto"/>
              <w:right w:val="nil"/>
            </w:tcBorders>
            <w:shd w:val="clear" w:color="auto" w:fill="auto"/>
            <w:noWrap/>
            <w:vAlign w:val="center"/>
            <w:hideMark/>
          </w:tcPr>
          <w:p w14:paraId="554D1186"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Obs</w:t>
            </w:r>
            <w:proofErr w:type="spellEnd"/>
          </w:p>
        </w:tc>
        <w:tc>
          <w:tcPr>
            <w:tcW w:w="905" w:type="dxa"/>
            <w:tcBorders>
              <w:top w:val="single" w:sz="4" w:space="0" w:color="auto"/>
              <w:left w:val="nil"/>
              <w:bottom w:val="single" w:sz="4" w:space="0" w:color="auto"/>
              <w:right w:val="nil"/>
            </w:tcBorders>
            <w:shd w:val="clear" w:color="auto" w:fill="auto"/>
            <w:noWrap/>
            <w:vAlign w:val="center"/>
            <w:hideMark/>
          </w:tcPr>
          <w:p w14:paraId="08A6296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Unique</w:t>
            </w:r>
          </w:p>
        </w:tc>
        <w:tc>
          <w:tcPr>
            <w:tcW w:w="1170" w:type="dxa"/>
            <w:tcBorders>
              <w:top w:val="single" w:sz="4" w:space="0" w:color="auto"/>
              <w:left w:val="nil"/>
              <w:bottom w:val="single" w:sz="4" w:space="0" w:color="auto"/>
              <w:right w:val="nil"/>
            </w:tcBorders>
            <w:shd w:val="clear" w:color="auto" w:fill="auto"/>
            <w:noWrap/>
            <w:vAlign w:val="center"/>
            <w:hideMark/>
          </w:tcPr>
          <w:p w14:paraId="698E571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Mean</w:t>
            </w:r>
          </w:p>
        </w:tc>
        <w:tc>
          <w:tcPr>
            <w:tcW w:w="1168" w:type="dxa"/>
            <w:tcBorders>
              <w:top w:val="single" w:sz="4" w:space="0" w:color="auto"/>
              <w:left w:val="nil"/>
              <w:bottom w:val="single" w:sz="4" w:space="0" w:color="auto"/>
              <w:right w:val="nil"/>
            </w:tcBorders>
            <w:shd w:val="clear" w:color="auto" w:fill="auto"/>
            <w:noWrap/>
            <w:vAlign w:val="center"/>
            <w:hideMark/>
          </w:tcPr>
          <w:p w14:paraId="14AEDF13"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Min</w:t>
            </w:r>
          </w:p>
        </w:tc>
        <w:tc>
          <w:tcPr>
            <w:tcW w:w="1080" w:type="dxa"/>
            <w:tcBorders>
              <w:top w:val="single" w:sz="4" w:space="0" w:color="auto"/>
              <w:left w:val="nil"/>
              <w:bottom w:val="single" w:sz="4" w:space="0" w:color="auto"/>
              <w:right w:val="nil"/>
            </w:tcBorders>
            <w:shd w:val="clear" w:color="auto" w:fill="auto"/>
            <w:noWrap/>
            <w:vAlign w:val="center"/>
            <w:hideMark/>
          </w:tcPr>
          <w:p w14:paraId="13B0A2B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Max</w:t>
            </w:r>
          </w:p>
        </w:tc>
        <w:tc>
          <w:tcPr>
            <w:tcW w:w="4410" w:type="dxa"/>
            <w:tcBorders>
              <w:top w:val="single" w:sz="4" w:space="0" w:color="auto"/>
              <w:left w:val="nil"/>
              <w:bottom w:val="single" w:sz="4" w:space="0" w:color="auto"/>
              <w:right w:val="single" w:sz="4" w:space="0" w:color="auto"/>
            </w:tcBorders>
            <w:shd w:val="clear" w:color="auto" w:fill="auto"/>
            <w:noWrap/>
            <w:vAlign w:val="center"/>
            <w:hideMark/>
          </w:tcPr>
          <w:p w14:paraId="7A5EEC8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Label</w:t>
            </w:r>
          </w:p>
        </w:tc>
      </w:tr>
      <w:tr w:rsidR="00C96D7D" w:rsidRPr="003D76F1" w14:paraId="4D8E8D21"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47FA4E2"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distname</w:t>
            </w:r>
            <w:proofErr w:type="spellEnd"/>
          </w:p>
        </w:tc>
        <w:tc>
          <w:tcPr>
            <w:tcW w:w="719" w:type="dxa"/>
            <w:tcBorders>
              <w:top w:val="nil"/>
              <w:left w:val="single" w:sz="4" w:space="0" w:color="auto"/>
              <w:bottom w:val="nil"/>
              <w:right w:val="nil"/>
            </w:tcBorders>
            <w:shd w:val="clear" w:color="auto" w:fill="auto"/>
            <w:noWrap/>
            <w:vAlign w:val="center"/>
            <w:hideMark/>
          </w:tcPr>
          <w:p w14:paraId="1FE550F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B5FC58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91</w:t>
            </w:r>
          </w:p>
        </w:tc>
        <w:tc>
          <w:tcPr>
            <w:tcW w:w="1170" w:type="dxa"/>
            <w:tcBorders>
              <w:top w:val="nil"/>
              <w:left w:val="nil"/>
              <w:bottom w:val="nil"/>
              <w:right w:val="nil"/>
            </w:tcBorders>
            <w:shd w:val="clear" w:color="auto" w:fill="auto"/>
            <w:noWrap/>
            <w:vAlign w:val="center"/>
            <w:hideMark/>
          </w:tcPr>
          <w:p w14:paraId="642AD0C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w:t>
            </w:r>
          </w:p>
        </w:tc>
        <w:tc>
          <w:tcPr>
            <w:tcW w:w="1168" w:type="dxa"/>
            <w:tcBorders>
              <w:top w:val="nil"/>
              <w:left w:val="nil"/>
              <w:bottom w:val="nil"/>
              <w:right w:val="nil"/>
            </w:tcBorders>
            <w:shd w:val="clear" w:color="auto" w:fill="auto"/>
            <w:noWrap/>
            <w:vAlign w:val="center"/>
            <w:hideMark/>
          </w:tcPr>
          <w:p w14:paraId="5997FCE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w:t>
            </w:r>
          </w:p>
        </w:tc>
        <w:tc>
          <w:tcPr>
            <w:tcW w:w="1080" w:type="dxa"/>
            <w:tcBorders>
              <w:top w:val="nil"/>
              <w:left w:val="nil"/>
              <w:bottom w:val="nil"/>
              <w:right w:val="nil"/>
            </w:tcBorders>
            <w:shd w:val="clear" w:color="auto" w:fill="auto"/>
            <w:noWrap/>
            <w:vAlign w:val="center"/>
            <w:hideMark/>
          </w:tcPr>
          <w:p w14:paraId="36CDA32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w:t>
            </w:r>
          </w:p>
        </w:tc>
        <w:tc>
          <w:tcPr>
            <w:tcW w:w="4410" w:type="dxa"/>
            <w:tcBorders>
              <w:top w:val="nil"/>
              <w:left w:val="nil"/>
              <w:bottom w:val="nil"/>
              <w:right w:val="single" w:sz="4" w:space="0" w:color="auto"/>
            </w:tcBorders>
            <w:shd w:val="clear" w:color="auto" w:fill="auto"/>
            <w:noWrap/>
            <w:vAlign w:val="center"/>
            <w:hideMark/>
          </w:tcPr>
          <w:p w14:paraId="09F9C1D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District Name</w:t>
            </w:r>
          </w:p>
        </w:tc>
      </w:tr>
      <w:tr w:rsidR="00C96D7D" w:rsidRPr="003D76F1" w14:paraId="03C62FAD"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0C90905"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distcode</w:t>
            </w:r>
            <w:proofErr w:type="spellEnd"/>
          </w:p>
        </w:tc>
        <w:tc>
          <w:tcPr>
            <w:tcW w:w="719" w:type="dxa"/>
            <w:tcBorders>
              <w:top w:val="nil"/>
              <w:left w:val="single" w:sz="4" w:space="0" w:color="auto"/>
              <w:bottom w:val="nil"/>
              <w:right w:val="nil"/>
            </w:tcBorders>
            <w:shd w:val="clear" w:color="auto" w:fill="auto"/>
            <w:noWrap/>
            <w:vAlign w:val="center"/>
            <w:hideMark/>
          </w:tcPr>
          <w:p w14:paraId="6B6C0371"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9CD055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90</w:t>
            </w:r>
          </w:p>
        </w:tc>
        <w:tc>
          <w:tcPr>
            <w:tcW w:w="1170" w:type="dxa"/>
            <w:tcBorders>
              <w:top w:val="nil"/>
              <w:left w:val="nil"/>
              <w:bottom w:val="nil"/>
              <w:right w:val="nil"/>
            </w:tcBorders>
            <w:shd w:val="clear" w:color="auto" w:fill="auto"/>
            <w:noWrap/>
            <w:vAlign w:val="center"/>
            <w:hideMark/>
          </w:tcPr>
          <w:p w14:paraId="39533EE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4564222</w:t>
            </w:r>
          </w:p>
        </w:tc>
        <w:tc>
          <w:tcPr>
            <w:tcW w:w="1168" w:type="dxa"/>
            <w:tcBorders>
              <w:top w:val="nil"/>
              <w:left w:val="nil"/>
              <w:bottom w:val="nil"/>
              <w:right w:val="nil"/>
            </w:tcBorders>
            <w:shd w:val="clear" w:color="auto" w:fill="auto"/>
            <w:noWrap/>
            <w:vAlign w:val="center"/>
            <w:hideMark/>
          </w:tcPr>
          <w:p w14:paraId="49A15C1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10000</w:t>
            </w:r>
          </w:p>
        </w:tc>
        <w:tc>
          <w:tcPr>
            <w:tcW w:w="1080" w:type="dxa"/>
            <w:tcBorders>
              <w:top w:val="nil"/>
              <w:left w:val="nil"/>
              <w:bottom w:val="nil"/>
              <w:right w:val="nil"/>
            </w:tcBorders>
            <w:shd w:val="clear" w:color="auto" w:fill="auto"/>
            <w:noWrap/>
            <w:vAlign w:val="center"/>
            <w:hideMark/>
          </w:tcPr>
          <w:p w14:paraId="4E56CA5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9150000</w:t>
            </w:r>
          </w:p>
        </w:tc>
        <w:tc>
          <w:tcPr>
            <w:tcW w:w="4410" w:type="dxa"/>
            <w:tcBorders>
              <w:top w:val="nil"/>
              <w:left w:val="nil"/>
              <w:bottom w:val="nil"/>
              <w:right w:val="single" w:sz="4" w:space="0" w:color="auto"/>
            </w:tcBorders>
            <w:shd w:val="clear" w:color="auto" w:fill="auto"/>
            <w:noWrap/>
            <w:vAlign w:val="center"/>
            <w:hideMark/>
          </w:tcPr>
          <w:p w14:paraId="729CC88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District Code</w:t>
            </w:r>
          </w:p>
        </w:tc>
      </w:tr>
      <w:tr w:rsidR="00C96D7D" w:rsidRPr="003D76F1" w14:paraId="44561DC1"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651FB5B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year</w:t>
            </w:r>
          </w:p>
        </w:tc>
        <w:tc>
          <w:tcPr>
            <w:tcW w:w="719" w:type="dxa"/>
            <w:tcBorders>
              <w:top w:val="nil"/>
              <w:left w:val="single" w:sz="4" w:space="0" w:color="auto"/>
              <w:bottom w:val="nil"/>
              <w:right w:val="nil"/>
            </w:tcBorders>
            <w:shd w:val="clear" w:color="auto" w:fill="auto"/>
            <w:noWrap/>
            <w:vAlign w:val="center"/>
            <w:hideMark/>
          </w:tcPr>
          <w:p w14:paraId="0C8B44B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5D6DC8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w:t>
            </w:r>
          </w:p>
        </w:tc>
        <w:tc>
          <w:tcPr>
            <w:tcW w:w="1170" w:type="dxa"/>
            <w:tcBorders>
              <w:top w:val="nil"/>
              <w:left w:val="nil"/>
              <w:bottom w:val="nil"/>
              <w:right w:val="nil"/>
            </w:tcBorders>
            <w:shd w:val="clear" w:color="auto" w:fill="auto"/>
            <w:noWrap/>
            <w:vAlign w:val="center"/>
            <w:hideMark/>
          </w:tcPr>
          <w:p w14:paraId="2ED79AB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2014.5</w:t>
            </w:r>
          </w:p>
        </w:tc>
        <w:tc>
          <w:tcPr>
            <w:tcW w:w="1168" w:type="dxa"/>
            <w:tcBorders>
              <w:top w:val="nil"/>
              <w:left w:val="nil"/>
              <w:bottom w:val="nil"/>
              <w:right w:val="nil"/>
            </w:tcBorders>
            <w:shd w:val="clear" w:color="auto" w:fill="auto"/>
            <w:noWrap/>
            <w:vAlign w:val="center"/>
            <w:hideMark/>
          </w:tcPr>
          <w:p w14:paraId="2057064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2013</w:t>
            </w:r>
          </w:p>
        </w:tc>
        <w:tc>
          <w:tcPr>
            <w:tcW w:w="1080" w:type="dxa"/>
            <w:tcBorders>
              <w:top w:val="nil"/>
              <w:left w:val="nil"/>
              <w:bottom w:val="nil"/>
              <w:right w:val="nil"/>
            </w:tcBorders>
            <w:shd w:val="clear" w:color="auto" w:fill="auto"/>
            <w:noWrap/>
            <w:vAlign w:val="center"/>
            <w:hideMark/>
          </w:tcPr>
          <w:p w14:paraId="459849D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2016</w:t>
            </w:r>
          </w:p>
        </w:tc>
        <w:tc>
          <w:tcPr>
            <w:tcW w:w="4410" w:type="dxa"/>
            <w:tcBorders>
              <w:top w:val="nil"/>
              <w:left w:val="nil"/>
              <w:bottom w:val="nil"/>
              <w:right w:val="single" w:sz="4" w:space="0" w:color="auto"/>
            </w:tcBorders>
            <w:shd w:val="clear" w:color="auto" w:fill="auto"/>
            <w:noWrap/>
            <w:vAlign w:val="center"/>
            <w:hideMark/>
          </w:tcPr>
          <w:p w14:paraId="7E56004A"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Year of interest</w:t>
            </w:r>
          </w:p>
        </w:tc>
      </w:tr>
      <w:tr w:rsidR="00C96D7D" w:rsidRPr="003D76F1" w14:paraId="349BBD45"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6C04D28"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retperc_p</w:t>
            </w:r>
            <w:proofErr w:type="spellEnd"/>
          </w:p>
        </w:tc>
        <w:tc>
          <w:tcPr>
            <w:tcW w:w="719" w:type="dxa"/>
            <w:tcBorders>
              <w:top w:val="nil"/>
              <w:left w:val="single" w:sz="4" w:space="0" w:color="auto"/>
              <w:bottom w:val="nil"/>
              <w:right w:val="nil"/>
            </w:tcBorders>
            <w:shd w:val="clear" w:color="auto" w:fill="auto"/>
            <w:noWrap/>
            <w:vAlign w:val="center"/>
            <w:hideMark/>
          </w:tcPr>
          <w:p w14:paraId="0A5CBB6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28EC11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29</w:t>
            </w:r>
          </w:p>
        </w:tc>
        <w:tc>
          <w:tcPr>
            <w:tcW w:w="1170" w:type="dxa"/>
            <w:tcBorders>
              <w:top w:val="nil"/>
              <w:left w:val="nil"/>
              <w:bottom w:val="nil"/>
              <w:right w:val="nil"/>
            </w:tcBorders>
            <w:shd w:val="clear" w:color="auto" w:fill="auto"/>
            <w:noWrap/>
            <w:vAlign w:val="center"/>
            <w:hideMark/>
          </w:tcPr>
          <w:p w14:paraId="5991E18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81.52528</w:t>
            </w:r>
          </w:p>
        </w:tc>
        <w:tc>
          <w:tcPr>
            <w:tcW w:w="1168" w:type="dxa"/>
            <w:tcBorders>
              <w:top w:val="nil"/>
              <w:left w:val="nil"/>
              <w:bottom w:val="nil"/>
              <w:right w:val="nil"/>
            </w:tcBorders>
            <w:shd w:val="clear" w:color="auto" w:fill="auto"/>
            <w:noWrap/>
            <w:vAlign w:val="center"/>
            <w:hideMark/>
          </w:tcPr>
          <w:p w14:paraId="4C84BF0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1BA1F72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100</w:t>
            </w:r>
          </w:p>
        </w:tc>
        <w:tc>
          <w:tcPr>
            <w:tcW w:w="4410" w:type="dxa"/>
            <w:tcBorders>
              <w:top w:val="nil"/>
              <w:left w:val="nil"/>
              <w:bottom w:val="nil"/>
              <w:right w:val="single" w:sz="4" w:space="0" w:color="auto"/>
            </w:tcBorders>
            <w:shd w:val="clear" w:color="auto" w:fill="auto"/>
            <w:noWrap/>
            <w:vAlign w:val="center"/>
            <w:hideMark/>
          </w:tcPr>
          <w:p w14:paraId="2F92FA5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Principal % Retained</w:t>
            </w:r>
          </w:p>
        </w:tc>
      </w:tr>
      <w:tr w:rsidR="00C96D7D" w:rsidRPr="003D76F1" w14:paraId="04C5AF5A"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55B8C0BB"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retperc_t</w:t>
            </w:r>
            <w:proofErr w:type="spellEnd"/>
          </w:p>
        </w:tc>
        <w:tc>
          <w:tcPr>
            <w:tcW w:w="719" w:type="dxa"/>
            <w:tcBorders>
              <w:top w:val="nil"/>
              <w:left w:val="single" w:sz="4" w:space="0" w:color="auto"/>
              <w:bottom w:val="nil"/>
              <w:right w:val="nil"/>
            </w:tcBorders>
            <w:shd w:val="clear" w:color="auto" w:fill="auto"/>
            <w:noWrap/>
            <w:vAlign w:val="center"/>
            <w:hideMark/>
          </w:tcPr>
          <w:p w14:paraId="2BC6966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C84F0C4"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133</w:t>
            </w:r>
          </w:p>
        </w:tc>
        <w:tc>
          <w:tcPr>
            <w:tcW w:w="1170" w:type="dxa"/>
            <w:tcBorders>
              <w:top w:val="nil"/>
              <w:left w:val="nil"/>
              <w:bottom w:val="nil"/>
              <w:right w:val="nil"/>
            </w:tcBorders>
            <w:shd w:val="clear" w:color="auto" w:fill="auto"/>
            <w:noWrap/>
            <w:vAlign w:val="center"/>
            <w:hideMark/>
          </w:tcPr>
          <w:p w14:paraId="13157901"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89.3875</w:t>
            </w:r>
          </w:p>
        </w:tc>
        <w:tc>
          <w:tcPr>
            <w:tcW w:w="1168" w:type="dxa"/>
            <w:tcBorders>
              <w:top w:val="nil"/>
              <w:left w:val="nil"/>
              <w:bottom w:val="nil"/>
              <w:right w:val="nil"/>
            </w:tcBorders>
            <w:shd w:val="clear" w:color="auto" w:fill="auto"/>
            <w:noWrap/>
            <w:vAlign w:val="center"/>
            <w:hideMark/>
          </w:tcPr>
          <w:p w14:paraId="39CFE11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76.4</w:t>
            </w:r>
          </w:p>
        </w:tc>
        <w:tc>
          <w:tcPr>
            <w:tcW w:w="1080" w:type="dxa"/>
            <w:tcBorders>
              <w:top w:val="nil"/>
              <w:left w:val="nil"/>
              <w:bottom w:val="nil"/>
              <w:right w:val="nil"/>
            </w:tcBorders>
            <w:shd w:val="clear" w:color="auto" w:fill="auto"/>
            <w:noWrap/>
            <w:vAlign w:val="center"/>
            <w:hideMark/>
          </w:tcPr>
          <w:p w14:paraId="76FC403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97.9</w:t>
            </w:r>
          </w:p>
        </w:tc>
        <w:tc>
          <w:tcPr>
            <w:tcW w:w="4410" w:type="dxa"/>
            <w:tcBorders>
              <w:top w:val="nil"/>
              <w:left w:val="nil"/>
              <w:bottom w:val="nil"/>
              <w:right w:val="single" w:sz="4" w:space="0" w:color="auto"/>
            </w:tcBorders>
            <w:shd w:val="clear" w:color="auto" w:fill="auto"/>
            <w:noWrap/>
            <w:vAlign w:val="center"/>
            <w:hideMark/>
          </w:tcPr>
          <w:p w14:paraId="46389C01"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Teacher % Retained</w:t>
            </w:r>
          </w:p>
        </w:tc>
      </w:tr>
      <w:tr w:rsidR="00C96D7D" w:rsidRPr="003D76F1" w14:paraId="60F9A4A2"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2EE4D322"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classsize</w:t>
            </w:r>
            <w:proofErr w:type="spellEnd"/>
          </w:p>
        </w:tc>
        <w:tc>
          <w:tcPr>
            <w:tcW w:w="719" w:type="dxa"/>
            <w:tcBorders>
              <w:top w:val="nil"/>
              <w:left w:val="single" w:sz="4" w:space="0" w:color="auto"/>
              <w:bottom w:val="nil"/>
              <w:right w:val="nil"/>
            </w:tcBorders>
            <w:shd w:val="clear" w:color="auto" w:fill="auto"/>
            <w:noWrap/>
            <w:vAlign w:val="center"/>
            <w:hideMark/>
          </w:tcPr>
          <w:p w14:paraId="1B84851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45F3612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105</w:t>
            </w:r>
          </w:p>
        </w:tc>
        <w:tc>
          <w:tcPr>
            <w:tcW w:w="1170" w:type="dxa"/>
            <w:tcBorders>
              <w:top w:val="nil"/>
              <w:left w:val="nil"/>
              <w:bottom w:val="nil"/>
              <w:right w:val="nil"/>
            </w:tcBorders>
            <w:shd w:val="clear" w:color="auto" w:fill="auto"/>
            <w:noWrap/>
            <w:vAlign w:val="center"/>
            <w:hideMark/>
          </w:tcPr>
          <w:p w14:paraId="24E226A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17.35361</w:t>
            </w:r>
          </w:p>
        </w:tc>
        <w:tc>
          <w:tcPr>
            <w:tcW w:w="1168" w:type="dxa"/>
            <w:tcBorders>
              <w:top w:val="nil"/>
              <w:left w:val="nil"/>
              <w:bottom w:val="nil"/>
              <w:right w:val="nil"/>
            </w:tcBorders>
            <w:shd w:val="clear" w:color="auto" w:fill="auto"/>
            <w:noWrap/>
            <w:vAlign w:val="center"/>
            <w:hideMark/>
          </w:tcPr>
          <w:p w14:paraId="12F18B3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9.6</w:t>
            </w:r>
          </w:p>
        </w:tc>
        <w:tc>
          <w:tcPr>
            <w:tcW w:w="1080" w:type="dxa"/>
            <w:tcBorders>
              <w:top w:val="nil"/>
              <w:left w:val="nil"/>
              <w:bottom w:val="nil"/>
              <w:right w:val="nil"/>
            </w:tcBorders>
            <w:shd w:val="clear" w:color="auto" w:fill="auto"/>
            <w:noWrap/>
            <w:vAlign w:val="center"/>
            <w:hideMark/>
          </w:tcPr>
          <w:p w14:paraId="57769FC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22.8</w:t>
            </w:r>
          </w:p>
        </w:tc>
        <w:tc>
          <w:tcPr>
            <w:tcW w:w="4410" w:type="dxa"/>
            <w:tcBorders>
              <w:top w:val="nil"/>
              <w:left w:val="nil"/>
              <w:bottom w:val="nil"/>
              <w:right w:val="single" w:sz="4" w:space="0" w:color="auto"/>
            </w:tcBorders>
            <w:shd w:val="clear" w:color="auto" w:fill="auto"/>
            <w:noWrap/>
            <w:vAlign w:val="center"/>
            <w:hideMark/>
          </w:tcPr>
          <w:p w14:paraId="7CDDB87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Average Class Size</w:t>
            </w:r>
          </w:p>
        </w:tc>
      </w:tr>
      <w:tr w:rsidR="00C96D7D" w:rsidRPr="003D76F1" w14:paraId="11884C86"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642DD61B"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stfemale</w:t>
            </w:r>
            <w:proofErr w:type="spellEnd"/>
          </w:p>
        </w:tc>
        <w:tc>
          <w:tcPr>
            <w:tcW w:w="719" w:type="dxa"/>
            <w:tcBorders>
              <w:top w:val="nil"/>
              <w:left w:val="single" w:sz="4" w:space="0" w:color="auto"/>
              <w:bottom w:val="nil"/>
              <w:right w:val="nil"/>
            </w:tcBorders>
            <w:shd w:val="clear" w:color="auto" w:fill="auto"/>
            <w:noWrap/>
            <w:vAlign w:val="center"/>
            <w:hideMark/>
          </w:tcPr>
          <w:p w14:paraId="4D7BC24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1FD9941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124</w:t>
            </w:r>
          </w:p>
        </w:tc>
        <w:tc>
          <w:tcPr>
            <w:tcW w:w="1170" w:type="dxa"/>
            <w:tcBorders>
              <w:top w:val="nil"/>
              <w:left w:val="nil"/>
              <w:bottom w:val="nil"/>
              <w:right w:val="nil"/>
            </w:tcBorders>
            <w:shd w:val="clear" w:color="auto" w:fill="auto"/>
            <w:noWrap/>
            <w:vAlign w:val="center"/>
            <w:hideMark/>
          </w:tcPr>
          <w:p w14:paraId="7912C57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48.4225</w:t>
            </w:r>
          </w:p>
        </w:tc>
        <w:tc>
          <w:tcPr>
            <w:tcW w:w="1168" w:type="dxa"/>
            <w:tcBorders>
              <w:top w:val="nil"/>
              <w:left w:val="nil"/>
              <w:bottom w:val="nil"/>
              <w:right w:val="nil"/>
            </w:tcBorders>
            <w:shd w:val="clear" w:color="auto" w:fill="auto"/>
            <w:noWrap/>
            <w:vAlign w:val="center"/>
            <w:hideMark/>
          </w:tcPr>
          <w:p w14:paraId="602F40C6"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31.4</w:t>
            </w:r>
          </w:p>
        </w:tc>
        <w:tc>
          <w:tcPr>
            <w:tcW w:w="1080" w:type="dxa"/>
            <w:tcBorders>
              <w:top w:val="nil"/>
              <w:left w:val="nil"/>
              <w:bottom w:val="nil"/>
              <w:right w:val="nil"/>
            </w:tcBorders>
            <w:shd w:val="clear" w:color="auto" w:fill="auto"/>
            <w:noWrap/>
            <w:vAlign w:val="center"/>
            <w:hideMark/>
          </w:tcPr>
          <w:p w14:paraId="0FD4C93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71.5</w:t>
            </w:r>
          </w:p>
        </w:tc>
        <w:tc>
          <w:tcPr>
            <w:tcW w:w="4410" w:type="dxa"/>
            <w:tcBorders>
              <w:top w:val="nil"/>
              <w:left w:val="nil"/>
              <w:bottom w:val="nil"/>
              <w:right w:val="single" w:sz="4" w:space="0" w:color="auto"/>
            </w:tcBorders>
            <w:shd w:val="clear" w:color="auto" w:fill="auto"/>
            <w:noWrap/>
            <w:vAlign w:val="center"/>
            <w:hideMark/>
          </w:tcPr>
          <w:p w14:paraId="7138224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Female %</w:t>
            </w:r>
          </w:p>
        </w:tc>
      </w:tr>
      <w:tr w:rsidR="00C96D7D" w:rsidRPr="003D76F1" w14:paraId="6F84EA36"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4EC69DA"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ellperc</w:t>
            </w:r>
            <w:proofErr w:type="spellEnd"/>
          </w:p>
        </w:tc>
        <w:tc>
          <w:tcPr>
            <w:tcW w:w="719" w:type="dxa"/>
            <w:tcBorders>
              <w:top w:val="nil"/>
              <w:left w:val="single" w:sz="4" w:space="0" w:color="auto"/>
              <w:bottom w:val="nil"/>
              <w:right w:val="nil"/>
            </w:tcBorders>
            <w:shd w:val="clear" w:color="auto" w:fill="auto"/>
            <w:noWrap/>
            <w:vAlign w:val="center"/>
            <w:hideMark/>
          </w:tcPr>
          <w:p w14:paraId="6CA59A5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82027F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80</w:t>
            </w:r>
          </w:p>
        </w:tc>
        <w:tc>
          <w:tcPr>
            <w:tcW w:w="1170" w:type="dxa"/>
            <w:tcBorders>
              <w:top w:val="nil"/>
              <w:left w:val="nil"/>
              <w:bottom w:val="nil"/>
              <w:right w:val="nil"/>
            </w:tcBorders>
            <w:shd w:val="clear" w:color="auto" w:fill="auto"/>
            <w:noWrap/>
            <w:vAlign w:val="center"/>
            <w:hideMark/>
          </w:tcPr>
          <w:p w14:paraId="74AA3FDD"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2.001944</w:t>
            </w:r>
          </w:p>
        </w:tc>
        <w:tc>
          <w:tcPr>
            <w:tcW w:w="1168" w:type="dxa"/>
            <w:tcBorders>
              <w:top w:val="nil"/>
              <w:left w:val="nil"/>
              <w:bottom w:val="nil"/>
              <w:right w:val="nil"/>
            </w:tcBorders>
            <w:shd w:val="clear" w:color="auto" w:fill="auto"/>
            <w:noWrap/>
            <w:vAlign w:val="center"/>
            <w:hideMark/>
          </w:tcPr>
          <w:p w14:paraId="4260FB4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1D9454D2"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14.1</w:t>
            </w:r>
          </w:p>
        </w:tc>
        <w:tc>
          <w:tcPr>
            <w:tcW w:w="4410" w:type="dxa"/>
            <w:tcBorders>
              <w:top w:val="nil"/>
              <w:left w:val="nil"/>
              <w:bottom w:val="nil"/>
              <w:right w:val="single" w:sz="4" w:space="0" w:color="auto"/>
            </w:tcBorders>
            <w:shd w:val="clear" w:color="auto" w:fill="auto"/>
            <w:noWrap/>
            <w:vAlign w:val="center"/>
            <w:hideMark/>
          </w:tcPr>
          <w:p w14:paraId="5E86AC1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English Language Learner %</w:t>
            </w:r>
          </w:p>
        </w:tc>
      </w:tr>
      <w:tr w:rsidR="00C96D7D" w:rsidRPr="003D76F1" w14:paraId="34EA05B6"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8E53C4B"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poorperc</w:t>
            </w:r>
            <w:proofErr w:type="spellEnd"/>
          </w:p>
        </w:tc>
        <w:tc>
          <w:tcPr>
            <w:tcW w:w="719" w:type="dxa"/>
            <w:tcBorders>
              <w:top w:val="nil"/>
              <w:left w:val="single" w:sz="4" w:space="0" w:color="auto"/>
              <w:bottom w:val="nil"/>
              <w:right w:val="nil"/>
            </w:tcBorders>
            <w:shd w:val="clear" w:color="auto" w:fill="auto"/>
            <w:noWrap/>
            <w:vAlign w:val="center"/>
            <w:hideMark/>
          </w:tcPr>
          <w:p w14:paraId="0D46F91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6CFAEB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258</w:t>
            </w:r>
          </w:p>
        </w:tc>
        <w:tc>
          <w:tcPr>
            <w:tcW w:w="1170" w:type="dxa"/>
            <w:tcBorders>
              <w:top w:val="nil"/>
              <w:left w:val="nil"/>
              <w:bottom w:val="nil"/>
              <w:right w:val="nil"/>
            </w:tcBorders>
            <w:shd w:val="clear" w:color="auto" w:fill="auto"/>
            <w:noWrap/>
            <w:vAlign w:val="center"/>
            <w:hideMark/>
          </w:tcPr>
          <w:p w14:paraId="186E92E0"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22.88361</w:t>
            </w:r>
          </w:p>
        </w:tc>
        <w:tc>
          <w:tcPr>
            <w:tcW w:w="1168" w:type="dxa"/>
            <w:tcBorders>
              <w:top w:val="nil"/>
              <w:left w:val="nil"/>
              <w:bottom w:val="nil"/>
              <w:right w:val="nil"/>
            </w:tcBorders>
            <w:shd w:val="clear" w:color="auto" w:fill="auto"/>
            <w:noWrap/>
            <w:vAlign w:val="center"/>
            <w:hideMark/>
          </w:tcPr>
          <w:p w14:paraId="65056088"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1.8</w:t>
            </w:r>
          </w:p>
        </w:tc>
        <w:tc>
          <w:tcPr>
            <w:tcW w:w="1080" w:type="dxa"/>
            <w:tcBorders>
              <w:top w:val="nil"/>
              <w:left w:val="nil"/>
              <w:bottom w:val="nil"/>
              <w:right w:val="nil"/>
            </w:tcBorders>
            <w:shd w:val="clear" w:color="auto" w:fill="auto"/>
            <w:noWrap/>
            <w:vAlign w:val="center"/>
            <w:hideMark/>
          </w:tcPr>
          <w:p w14:paraId="1A553459"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83.7</w:t>
            </w:r>
          </w:p>
        </w:tc>
        <w:tc>
          <w:tcPr>
            <w:tcW w:w="4410" w:type="dxa"/>
            <w:tcBorders>
              <w:top w:val="nil"/>
              <w:left w:val="nil"/>
              <w:bottom w:val="nil"/>
              <w:right w:val="single" w:sz="4" w:space="0" w:color="auto"/>
            </w:tcBorders>
            <w:shd w:val="clear" w:color="auto" w:fill="auto"/>
            <w:noWrap/>
            <w:vAlign w:val="center"/>
            <w:hideMark/>
          </w:tcPr>
          <w:p w14:paraId="51C6063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Economically Disadvantaged %</w:t>
            </w:r>
          </w:p>
        </w:tc>
      </w:tr>
      <w:tr w:rsidR="00C96D7D" w:rsidRPr="003D76F1" w14:paraId="7EEEE54D"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10E9EFC3"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cpi</w:t>
            </w:r>
            <w:proofErr w:type="spellEnd"/>
          </w:p>
        </w:tc>
        <w:tc>
          <w:tcPr>
            <w:tcW w:w="719" w:type="dxa"/>
            <w:tcBorders>
              <w:top w:val="nil"/>
              <w:left w:val="single" w:sz="4" w:space="0" w:color="auto"/>
              <w:bottom w:val="nil"/>
              <w:right w:val="nil"/>
            </w:tcBorders>
            <w:shd w:val="clear" w:color="auto" w:fill="auto"/>
            <w:noWrap/>
            <w:vAlign w:val="center"/>
            <w:hideMark/>
          </w:tcPr>
          <w:p w14:paraId="799FBAB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7FCBFFF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197</w:t>
            </w:r>
          </w:p>
        </w:tc>
        <w:tc>
          <w:tcPr>
            <w:tcW w:w="1170" w:type="dxa"/>
            <w:tcBorders>
              <w:top w:val="nil"/>
              <w:left w:val="nil"/>
              <w:bottom w:val="nil"/>
              <w:right w:val="nil"/>
            </w:tcBorders>
            <w:shd w:val="clear" w:color="auto" w:fill="auto"/>
            <w:noWrap/>
            <w:vAlign w:val="center"/>
            <w:hideMark/>
          </w:tcPr>
          <w:p w14:paraId="5028553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85.13278</w:t>
            </w:r>
          </w:p>
        </w:tc>
        <w:tc>
          <w:tcPr>
            <w:tcW w:w="1168" w:type="dxa"/>
            <w:tcBorders>
              <w:top w:val="nil"/>
              <w:left w:val="nil"/>
              <w:bottom w:val="nil"/>
              <w:right w:val="nil"/>
            </w:tcBorders>
            <w:shd w:val="clear" w:color="auto" w:fill="auto"/>
            <w:noWrap/>
            <w:vAlign w:val="center"/>
            <w:hideMark/>
          </w:tcPr>
          <w:p w14:paraId="365A03C3"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66.3</w:t>
            </w:r>
          </w:p>
        </w:tc>
        <w:tc>
          <w:tcPr>
            <w:tcW w:w="1080" w:type="dxa"/>
            <w:tcBorders>
              <w:top w:val="nil"/>
              <w:left w:val="nil"/>
              <w:bottom w:val="nil"/>
              <w:right w:val="nil"/>
            </w:tcBorders>
            <w:shd w:val="clear" w:color="auto" w:fill="auto"/>
            <w:noWrap/>
            <w:vAlign w:val="center"/>
            <w:hideMark/>
          </w:tcPr>
          <w:p w14:paraId="364F0F1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98.6</w:t>
            </w:r>
          </w:p>
        </w:tc>
        <w:tc>
          <w:tcPr>
            <w:tcW w:w="4410" w:type="dxa"/>
            <w:tcBorders>
              <w:top w:val="nil"/>
              <w:left w:val="nil"/>
              <w:bottom w:val="nil"/>
              <w:right w:val="single" w:sz="4" w:space="0" w:color="auto"/>
            </w:tcBorders>
            <w:shd w:val="clear" w:color="auto" w:fill="auto"/>
            <w:noWrap/>
            <w:vAlign w:val="center"/>
            <w:hideMark/>
          </w:tcPr>
          <w:p w14:paraId="120257C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CPI for MCAS Math</w:t>
            </w:r>
          </w:p>
        </w:tc>
      </w:tr>
      <w:tr w:rsidR="00C96D7D" w:rsidRPr="003D76F1" w14:paraId="07DBE02F" w14:textId="77777777" w:rsidTr="00C96D7D">
        <w:trPr>
          <w:trHeight w:val="331"/>
        </w:trPr>
        <w:tc>
          <w:tcPr>
            <w:tcW w:w="1258" w:type="dxa"/>
            <w:tcBorders>
              <w:top w:val="nil"/>
              <w:left w:val="single" w:sz="4" w:space="0" w:color="auto"/>
              <w:right w:val="single" w:sz="4" w:space="0" w:color="auto"/>
            </w:tcBorders>
            <w:shd w:val="clear" w:color="auto" w:fill="auto"/>
            <w:noWrap/>
            <w:vAlign w:val="center"/>
            <w:hideMark/>
          </w:tcPr>
          <w:p w14:paraId="2DDFC405" w14:textId="77777777" w:rsidR="003D76F1" w:rsidRPr="003D76F1" w:rsidRDefault="003D76F1"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sgpmed</w:t>
            </w:r>
            <w:proofErr w:type="spellEnd"/>
          </w:p>
        </w:tc>
        <w:tc>
          <w:tcPr>
            <w:tcW w:w="719" w:type="dxa"/>
            <w:tcBorders>
              <w:top w:val="nil"/>
              <w:left w:val="single" w:sz="4" w:space="0" w:color="auto"/>
              <w:bottom w:val="nil"/>
              <w:right w:val="nil"/>
            </w:tcBorders>
            <w:shd w:val="clear" w:color="auto" w:fill="auto"/>
            <w:noWrap/>
            <w:vAlign w:val="center"/>
            <w:hideMark/>
          </w:tcPr>
          <w:p w14:paraId="7C6FAFD5"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63B96B2C"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59</w:t>
            </w:r>
          </w:p>
        </w:tc>
        <w:tc>
          <w:tcPr>
            <w:tcW w:w="1170" w:type="dxa"/>
            <w:tcBorders>
              <w:top w:val="nil"/>
              <w:left w:val="nil"/>
              <w:bottom w:val="nil"/>
              <w:right w:val="nil"/>
            </w:tcBorders>
            <w:shd w:val="clear" w:color="auto" w:fill="auto"/>
            <w:noWrap/>
            <w:vAlign w:val="center"/>
            <w:hideMark/>
          </w:tcPr>
          <w:p w14:paraId="5B516D4B"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51.24306</w:t>
            </w:r>
          </w:p>
        </w:tc>
        <w:tc>
          <w:tcPr>
            <w:tcW w:w="1168" w:type="dxa"/>
            <w:tcBorders>
              <w:top w:val="nil"/>
              <w:left w:val="nil"/>
              <w:bottom w:val="nil"/>
              <w:right w:val="nil"/>
            </w:tcBorders>
            <w:shd w:val="clear" w:color="auto" w:fill="auto"/>
            <w:noWrap/>
            <w:vAlign w:val="center"/>
            <w:hideMark/>
          </w:tcPr>
          <w:p w14:paraId="5DDACF2E"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23.5</w:t>
            </w:r>
          </w:p>
        </w:tc>
        <w:tc>
          <w:tcPr>
            <w:tcW w:w="1080" w:type="dxa"/>
            <w:tcBorders>
              <w:top w:val="nil"/>
              <w:left w:val="nil"/>
              <w:bottom w:val="nil"/>
              <w:right w:val="nil"/>
            </w:tcBorders>
            <w:shd w:val="clear" w:color="auto" w:fill="auto"/>
            <w:noWrap/>
            <w:vAlign w:val="center"/>
            <w:hideMark/>
          </w:tcPr>
          <w:p w14:paraId="2E4AF7FF"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78</w:t>
            </w:r>
          </w:p>
        </w:tc>
        <w:tc>
          <w:tcPr>
            <w:tcW w:w="4410" w:type="dxa"/>
            <w:tcBorders>
              <w:top w:val="nil"/>
              <w:left w:val="nil"/>
              <w:bottom w:val="nil"/>
              <w:right w:val="single" w:sz="4" w:space="0" w:color="auto"/>
            </w:tcBorders>
            <w:shd w:val="clear" w:color="auto" w:fill="auto"/>
            <w:noWrap/>
            <w:vAlign w:val="center"/>
            <w:hideMark/>
          </w:tcPr>
          <w:p w14:paraId="0D18B4C7" w14:textId="77777777" w:rsidR="003D76F1" w:rsidRPr="003D76F1" w:rsidRDefault="003D76F1"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Median SGP for MCAS Math</w:t>
            </w:r>
          </w:p>
        </w:tc>
      </w:tr>
      <w:tr w:rsidR="00C96D7D" w:rsidRPr="00C96D7D" w14:paraId="1D87062B" w14:textId="77777777" w:rsidTr="00C96D7D">
        <w:trPr>
          <w:trHeight w:val="320"/>
        </w:trPr>
        <w:tc>
          <w:tcPr>
            <w:tcW w:w="1258" w:type="dxa"/>
            <w:tcBorders>
              <w:top w:val="nil"/>
              <w:left w:val="single" w:sz="4" w:space="0" w:color="auto"/>
              <w:bottom w:val="nil"/>
              <w:right w:val="single" w:sz="4" w:space="0" w:color="auto"/>
            </w:tcBorders>
            <w:shd w:val="clear" w:color="auto" w:fill="auto"/>
            <w:noWrap/>
            <w:hideMark/>
          </w:tcPr>
          <w:p w14:paraId="33AC1B99"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licensed</w:t>
            </w:r>
          </w:p>
        </w:tc>
        <w:tc>
          <w:tcPr>
            <w:tcW w:w="719" w:type="dxa"/>
            <w:tcBorders>
              <w:top w:val="nil"/>
              <w:left w:val="single" w:sz="4" w:space="0" w:color="auto"/>
              <w:bottom w:val="nil"/>
              <w:right w:val="nil"/>
            </w:tcBorders>
            <w:shd w:val="clear" w:color="auto" w:fill="auto"/>
            <w:noWrap/>
            <w:hideMark/>
          </w:tcPr>
          <w:p w14:paraId="6CAB95D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360</w:t>
            </w:r>
          </w:p>
        </w:tc>
        <w:tc>
          <w:tcPr>
            <w:tcW w:w="905" w:type="dxa"/>
            <w:tcBorders>
              <w:top w:val="nil"/>
              <w:left w:val="nil"/>
              <w:bottom w:val="nil"/>
              <w:right w:val="nil"/>
            </w:tcBorders>
            <w:shd w:val="clear" w:color="auto" w:fill="auto"/>
            <w:noWrap/>
            <w:hideMark/>
          </w:tcPr>
          <w:p w14:paraId="0D9F7FF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38</w:t>
            </w:r>
          </w:p>
        </w:tc>
        <w:tc>
          <w:tcPr>
            <w:tcW w:w="1170" w:type="dxa"/>
            <w:tcBorders>
              <w:top w:val="nil"/>
              <w:left w:val="nil"/>
              <w:bottom w:val="nil"/>
              <w:right w:val="nil"/>
            </w:tcBorders>
            <w:shd w:val="clear" w:color="auto" w:fill="auto"/>
            <w:noWrap/>
            <w:hideMark/>
          </w:tcPr>
          <w:p w14:paraId="3AFC14B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99.31556</w:t>
            </w:r>
          </w:p>
        </w:tc>
        <w:tc>
          <w:tcPr>
            <w:tcW w:w="1168" w:type="dxa"/>
            <w:tcBorders>
              <w:top w:val="nil"/>
              <w:left w:val="nil"/>
              <w:bottom w:val="nil"/>
              <w:right w:val="nil"/>
            </w:tcBorders>
            <w:shd w:val="clear" w:color="auto" w:fill="auto"/>
            <w:noWrap/>
            <w:hideMark/>
          </w:tcPr>
          <w:p w14:paraId="73B2C9D3"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60.4</w:t>
            </w:r>
          </w:p>
        </w:tc>
        <w:tc>
          <w:tcPr>
            <w:tcW w:w="1080" w:type="dxa"/>
            <w:tcBorders>
              <w:top w:val="nil"/>
              <w:left w:val="nil"/>
              <w:bottom w:val="nil"/>
              <w:right w:val="nil"/>
            </w:tcBorders>
            <w:shd w:val="clear" w:color="auto" w:fill="auto"/>
            <w:noWrap/>
            <w:hideMark/>
          </w:tcPr>
          <w:p w14:paraId="2CF5A9B3"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100</w:t>
            </w:r>
          </w:p>
        </w:tc>
        <w:tc>
          <w:tcPr>
            <w:tcW w:w="4410" w:type="dxa"/>
            <w:tcBorders>
              <w:top w:val="nil"/>
              <w:left w:val="nil"/>
              <w:bottom w:val="nil"/>
              <w:right w:val="single" w:sz="4" w:space="0" w:color="auto"/>
            </w:tcBorders>
            <w:shd w:val="clear" w:color="auto" w:fill="auto"/>
            <w:noWrap/>
            <w:hideMark/>
          </w:tcPr>
          <w:p w14:paraId="677C1037"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 of Teachers Licensed in Teaching Assignment</w:t>
            </w:r>
          </w:p>
        </w:tc>
      </w:tr>
      <w:tr w:rsidR="00C96D7D" w:rsidRPr="00C96D7D" w14:paraId="64754B9D" w14:textId="77777777" w:rsidTr="00C96D7D">
        <w:trPr>
          <w:trHeight w:val="320"/>
        </w:trPr>
        <w:tc>
          <w:tcPr>
            <w:tcW w:w="1258" w:type="dxa"/>
            <w:tcBorders>
              <w:top w:val="nil"/>
              <w:left w:val="single" w:sz="4" w:space="0" w:color="auto"/>
              <w:bottom w:val="nil"/>
              <w:right w:val="single" w:sz="4" w:space="0" w:color="auto"/>
            </w:tcBorders>
            <w:shd w:val="clear" w:color="auto" w:fill="auto"/>
            <w:noWrap/>
            <w:hideMark/>
          </w:tcPr>
          <w:p w14:paraId="60046095" w14:textId="77777777" w:rsidR="00C96D7D" w:rsidRPr="00C96D7D" w:rsidRDefault="00C96D7D">
            <w:pPr>
              <w:rPr>
                <w:rFonts w:ascii="Garamond" w:hAnsi="Garamond"/>
                <w:color w:val="000000"/>
                <w:sz w:val="22"/>
                <w:szCs w:val="22"/>
              </w:rPr>
            </w:pPr>
            <w:proofErr w:type="spellStart"/>
            <w:r w:rsidRPr="00C96D7D">
              <w:rPr>
                <w:rFonts w:ascii="Garamond" w:hAnsi="Garamond"/>
                <w:color w:val="000000"/>
                <w:sz w:val="22"/>
                <w:szCs w:val="22"/>
              </w:rPr>
              <w:t>corequality</w:t>
            </w:r>
            <w:proofErr w:type="spellEnd"/>
          </w:p>
        </w:tc>
        <w:tc>
          <w:tcPr>
            <w:tcW w:w="719" w:type="dxa"/>
            <w:tcBorders>
              <w:top w:val="nil"/>
              <w:left w:val="single" w:sz="4" w:space="0" w:color="auto"/>
              <w:bottom w:val="nil"/>
              <w:right w:val="nil"/>
            </w:tcBorders>
            <w:shd w:val="clear" w:color="auto" w:fill="auto"/>
            <w:noWrap/>
            <w:hideMark/>
          </w:tcPr>
          <w:p w14:paraId="22FA207A"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360</w:t>
            </w:r>
          </w:p>
        </w:tc>
        <w:tc>
          <w:tcPr>
            <w:tcW w:w="905" w:type="dxa"/>
            <w:tcBorders>
              <w:top w:val="nil"/>
              <w:left w:val="nil"/>
              <w:bottom w:val="nil"/>
              <w:right w:val="nil"/>
            </w:tcBorders>
            <w:shd w:val="clear" w:color="auto" w:fill="auto"/>
            <w:noWrap/>
            <w:hideMark/>
          </w:tcPr>
          <w:p w14:paraId="70BCB4D2"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52</w:t>
            </w:r>
          </w:p>
        </w:tc>
        <w:tc>
          <w:tcPr>
            <w:tcW w:w="1170" w:type="dxa"/>
            <w:tcBorders>
              <w:top w:val="nil"/>
              <w:left w:val="nil"/>
              <w:bottom w:val="nil"/>
              <w:right w:val="nil"/>
            </w:tcBorders>
            <w:shd w:val="clear" w:color="auto" w:fill="auto"/>
            <w:noWrap/>
            <w:hideMark/>
          </w:tcPr>
          <w:p w14:paraId="1271C797"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98.92389</w:t>
            </w:r>
          </w:p>
        </w:tc>
        <w:tc>
          <w:tcPr>
            <w:tcW w:w="1168" w:type="dxa"/>
            <w:tcBorders>
              <w:top w:val="nil"/>
              <w:left w:val="nil"/>
              <w:bottom w:val="nil"/>
              <w:right w:val="nil"/>
            </w:tcBorders>
            <w:shd w:val="clear" w:color="auto" w:fill="auto"/>
            <w:noWrap/>
            <w:hideMark/>
          </w:tcPr>
          <w:p w14:paraId="3202A387"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55</w:t>
            </w:r>
          </w:p>
        </w:tc>
        <w:tc>
          <w:tcPr>
            <w:tcW w:w="1080" w:type="dxa"/>
            <w:tcBorders>
              <w:top w:val="nil"/>
              <w:left w:val="nil"/>
              <w:bottom w:val="nil"/>
              <w:right w:val="nil"/>
            </w:tcBorders>
            <w:shd w:val="clear" w:color="auto" w:fill="auto"/>
            <w:noWrap/>
            <w:hideMark/>
          </w:tcPr>
          <w:p w14:paraId="2A484A4F"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100</w:t>
            </w:r>
          </w:p>
        </w:tc>
        <w:tc>
          <w:tcPr>
            <w:tcW w:w="4410" w:type="dxa"/>
            <w:tcBorders>
              <w:top w:val="nil"/>
              <w:left w:val="nil"/>
              <w:bottom w:val="nil"/>
              <w:right w:val="single" w:sz="4" w:space="0" w:color="auto"/>
            </w:tcBorders>
            <w:shd w:val="clear" w:color="auto" w:fill="auto"/>
            <w:noWrap/>
            <w:hideMark/>
          </w:tcPr>
          <w:p w14:paraId="3257917E" w14:textId="77777777" w:rsidR="00C96D7D" w:rsidRPr="00C96D7D" w:rsidRDefault="00C96D7D">
            <w:pPr>
              <w:rPr>
                <w:rFonts w:ascii="Garamond" w:hAnsi="Garamond"/>
                <w:color w:val="000000"/>
                <w:sz w:val="22"/>
                <w:szCs w:val="22"/>
              </w:rPr>
            </w:pPr>
            <w:r w:rsidRPr="00C96D7D">
              <w:rPr>
                <w:rFonts w:ascii="Garamond" w:hAnsi="Garamond"/>
                <w:color w:val="000000"/>
                <w:sz w:val="22"/>
                <w:szCs w:val="22"/>
              </w:rPr>
              <w:t>% of Core Academic Classes Taught by Teachers Who are Highly Qualified</w:t>
            </w:r>
          </w:p>
        </w:tc>
      </w:tr>
      <w:tr w:rsidR="00C96D7D" w:rsidRPr="003D76F1" w14:paraId="129F00D7"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2065942F" w14:textId="21411348" w:rsidR="00FA1494" w:rsidRPr="003D76F1" w:rsidRDefault="00FA1494"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discp</w:t>
            </w:r>
            <w:proofErr w:type="spellEnd"/>
          </w:p>
        </w:tc>
        <w:tc>
          <w:tcPr>
            <w:tcW w:w="719" w:type="dxa"/>
            <w:tcBorders>
              <w:top w:val="nil"/>
              <w:left w:val="single" w:sz="4" w:space="0" w:color="auto"/>
              <w:bottom w:val="nil"/>
              <w:right w:val="nil"/>
            </w:tcBorders>
            <w:shd w:val="clear" w:color="auto" w:fill="auto"/>
            <w:noWrap/>
            <w:vAlign w:val="center"/>
            <w:hideMark/>
          </w:tcPr>
          <w:p w14:paraId="73F28B04" w14:textId="4867F254"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3ACBFE48" w14:textId="5D39BE02"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3EE6E44D" w14:textId="7A06B2E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4.455818</w:t>
            </w:r>
          </w:p>
        </w:tc>
        <w:tc>
          <w:tcPr>
            <w:tcW w:w="1168" w:type="dxa"/>
            <w:tcBorders>
              <w:top w:val="nil"/>
              <w:left w:val="nil"/>
              <w:bottom w:val="nil"/>
              <w:right w:val="nil"/>
            </w:tcBorders>
            <w:shd w:val="clear" w:color="auto" w:fill="auto"/>
            <w:noWrap/>
            <w:vAlign w:val="center"/>
            <w:hideMark/>
          </w:tcPr>
          <w:p w14:paraId="3AD13723" w14:textId="64DABA3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0.08312</w:t>
            </w:r>
          </w:p>
        </w:tc>
        <w:tc>
          <w:tcPr>
            <w:tcW w:w="1080" w:type="dxa"/>
            <w:tcBorders>
              <w:top w:val="nil"/>
              <w:left w:val="nil"/>
              <w:bottom w:val="nil"/>
              <w:right w:val="nil"/>
            </w:tcBorders>
            <w:shd w:val="clear" w:color="auto" w:fill="auto"/>
            <w:noWrap/>
            <w:vAlign w:val="center"/>
            <w:hideMark/>
          </w:tcPr>
          <w:p w14:paraId="073D1967" w14:textId="3C696D54"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21.2707</w:t>
            </w:r>
          </w:p>
        </w:tc>
        <w:tc>
          <w:tcPr>
            <w:tcW w:w="4410" w:type="dxa"/>
            <w:tcBorders>
              <w:top w:val="nil"/>
              <w:left w:val="nil"/>
              <w:bottom w:val="nil"/>
              <w:right w:val="single" w:sz="4" w:space="0" w:color="auto"/>
            </w:tcBorders>
            <w:shd w:val="clear" w:color="auto" w:fill="auto"/>
            <w:noWrap/>
            <w:vAlign w:val="center"/>
            <w:hideMark/>
          </w:tcPr>
          <w:p w14:paraId="4E04362B" w14:textId="2E69470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 of students disciplined any offenses</w:t>
            </w:r>
          </w:p>
        </w:tc>
      </w:tr>
      <w:tr w:rsidR="00C96D7D" w:rsidRPr="003D76F1" w14:paraId="269B7B8B"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78EFFD30" w14:textId="7716A0D2" w:rsidR="00FA1494" w:rsidRPr="003D76F1" w:rsidRDefault="00FA1494"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sdiscp</w:t>
            </w:r>
            <w:proofErr w:type="spellEnd"/>
          </w:p>
        </w:tc>
        <w:tc>
          <w:tcPr>
            <w:tcW w:w="719" w:type="dxa"/>
            <w:tcBorders>
              <w:top w:val="nil"/>
              <w:left w:val="single" w:sz="4" w:space="0" w:color="auto"/>
              <w:bottom w:val="nil"/>
              <w:right w:val="nil"/>
            </w:tcBorders>
            <w:shd w:val="clear" w:color="auto" w:fill="auto"/>
            <w:noWrap/>
            <w:vAlign w:val="center"/>
            <w:hideMark/>
          </w:tcPr>
          <w:p w14:paraId="29D10669" w14:textId="298D850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2EFBA3E" w14:textId="2CA1742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356</w:t>
            </w:r>
          </w:p>
        </w:tc>
        <w:tc>
          <w:tcPr>
            <w:tcW w:w="1170" w:type="dxa"/>
            <w:tcBorders>
              <w:top w:val="nil"/>
              <w:left w:val="nil"/>
              <w:bottom w:val="nil"/>
              <w:right w:val="nil"/>
            </w:tcBorders>
            <w:shd w:val="clear" w:color="auto" w:fill="auto"/>
            <w:noWrap/>
            <w:vAlign w:val="center"/>
            <w:hideMark/>
          </w:tcPr>
          <w:p w14:paraId="51C8BD08" w14:textId="2E7EAC9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1.646699</w:t>
            </w:r>
          </w:p>
        </w:tc>
        <w:tc>
          <w:tcPr>
            <w:tcW w:w="1168" w:type="dxa"/>
            <w:tcBorders>
              <w:top w:val="nil"/>
              <w:left w:val="nil"/>
              <w:bottom w:val="nil"/>
              <w:right w:val="nil"/>
            </w:tcBorders>
            <w:shd w:val="clear" w:color="auto" w:fill="auto"/>
            <w:noWrap/>
            <w:vAlign w:val="center"/>
            <w:hideMark/>
          </w:tcPr>
          <w:p w14:paraId="1D08B3F3" w14:textId="4148852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0</w:t>
            </w:r>
          </w:p>
        </w:tc>
        <w:tc>
          <w:tcPr>
            <w:tcW w:w="1080" w:type="dxa"/>
            <w:tcBorders>
              <w:top w:val="nil"/>
              <w:left w:val="nil"/>
              <w:bottom w:val="nil"/>
              <w:right w:val="nil"/>
            </w:tcBorders>
            <w:shd w:val="clear" w:color="auto" w:fill="auto"/>
            <w:noWrap/>
            <w:vAlign w:val="center"/>
            <w:hideMark/>
          </w:tcPr>
          <w:p w14:paraId="71EC3529" w14:textId="3393F700"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8.05687</w:t>
            </w:r>
          </w:p>
        </w:tc>
        <w:tc>
          <w:tcPr>
            <w:tcW w:w="4410" w:type="dxa"/>
            <w:tcBorders>
              <w:top w:val="nil"/>
              <w:left w:val="nil"/>
              <w:bottom w:val="nil"/>
              <w:right w:val="single" w:sz="4" w:space="0" w:color="auto"/>
            </w:tcBorders>
            <w:shd w:val="clear" w:color="auto" w:fill="auto"/>
            <w:noWrap/>
            <w:vAlign w:val="center"/>
            <w:hideMark/>
          </w:tcPr>
          <w:p w14:paraId="0DC05577" w14:textId="5EB4FCC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 of students disciplined for drugs, violent or criminal-related offenses</w:t>
            </w:r>
          </w:p>
        </w:tc>
      </w:tr>
      <w:tr w:rsidR="00C96D7D" w:rsidRPr="003D76F1" w14:paraId="28439B24"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35DF37A6" w14:textId="2BC1A3CE" w:rsidR="00FA1494" w:rsidRPr="003D76F1" w:rsidRDefault="00FA1494"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lwage</w:t>
            </w:r>
            <w:proofErr w:type="spellEnd"/>
          </w:p>
        </w:tc>
        <w:tc>
          <w:tcPr>
            <w:tcW w:w="719" w:type="dxa"/>
            <w:tcBorders>
              <w:top w:val="nil"/>
              <w:left w:val="single" w:sz="4" w:space="0" w:color="auto"/>
              <w:bottom w:val="nil"/>
              <w:right w:val="nil"/>
            </w:tcBorders>
            <w:shd w:val="clear" w:color="auto" w:fill="auto"/>
            <w:noWrap/>
            <w:vAlign w:val="center"/>
            <w:hideMark/>
          </w:tcPr>
          <w:p w14:paraId="4F669EF7" w14:textId="616E5769"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2EED4465" w14:textId="14394692"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5F65A849" w14:textId="7F595093"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11.19982</w:t>
            </w:r>
          </w:p>
        </w:tc>
        <w:tc>
          <w:tcPr>
            <w:tcW w:w="1168" w:type="dxa"/>
            <w:tcBorders>
              <w:top w:val="nil"/>
              <w:left w:val="nil"/>
              <w:bottom w:val="nil"/>
              <w:right w:val="nil"/>
            </w:tcBorders>
            <w:shd w:val="clear" w:color="auto" w:fill="auto"/>
            <w:noWrap/>
            <w:vAlign w:val="center"/>
            <w:hideMark/>
          </w:tcPr>
          <w:p w14:paraId="59F5F14D" w14:textId="3625D9A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10.9505</w:t>
            </w:r>
          </w:p>
        </w:tc>
        <w:tc>
          <w:tcPr>
            <w:tcW w:w="1080" w:type="dxa"/>
            <w:tcBorders>
              <w:top w:val="nil"/>
              <w:left w:val="nil"/>
              <w:bottom w:val="nil"/>
              <w:right w:val="nil"/>
            </w:tcBorders>
            <w:shd w:val="clear" w:color="auto" w:fill="auto"/>
            <w:noWrap/>
            <w:vAlign w:val="center"/>
            <w:hideMark/>
          </w:tcPr>
          <w:p w14:paraId="4B370FAF" w14:textId="5158C0B3"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11.458</w:t>
            </w:r>
            <w:r w:rsidR="00C96D7D">
              <w:rPr>
                <w:rFonts w:ascii="Garamond" w:eastAsia="Times New Roman" w:hAnsi="Garamond" w:cs="Times New Roman"/>
                <w:color w:val="000000"/>
                <w:sz w:val="22"/>
                <w:szCs w:val="22"/>
              </w:rPr>
              <w:t>5</w:t>
            </w:r>
          </w:p>
        </w:tc>
        <w:tc>
          <w:tcPr>
            <w:tcW w:w="4410" w:type="dxa"/>
            <w:tcBorders>
              <w:top w:val="nil"/>
              <w:left w:val="nil"/>
              <w:bottom w:val="nil"/>
              <w:right w:val="single" w:sz="4" w:space="0" w:color="auto"/>
            </w:tcBorders>
            <w:shd w:val="clear" w:color="auto" w:fill="auto"/>
            <w:noWrap/>
            <w:vAlign w:val="center"/>
            <w:hideMark/>
          </w:tcPr>
          <w:p w14:paraId="1A6177F4" w14:textId="4B4F46AC"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Log of Average Teacher Salary</w:t>
            </w:r>
          </w:p>
        </w:tc>
      </w:tr>
      <w:tr w:rsidR="00C96D7D" w:rsidRPr="003D76F1" w14:paraId="1EE79E8D" w14:textId="77777777" w:rsidTr="00C96D7D">
        <w:trPr>
          <w:trHeight w:val="331"/>
        </w:trPr>
        <w:tc>
          <w:tcPr>
            <w:tcW w:w="1258" w:type="dxa"/>
            <w:tcBorders>
              <w:top w:val="nil"/>
              <w:left w:val="single" w:sz="4" w:space="0" w:color="auto"/>
              <w:bottom w:val="nil"/>
              <w:right w:val="single" w:sz="4" w:space="0" w:color="auto"/>
            </w:tcBorders>
            <w:shd w:val="clear" w:color="auto" w:fill="auto"/>
            <w:noWrap/>
            <w:vAlign w:val="center"/>
            <w:hideMark/>
          </w:tcPr>
          <w:p w14:paraId="44A38334" w14:textId="139FB0EB" w:rsidR="00FA1494" w:rsidRPr="003D76F1" w:rsidRDefault="00FA1494"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lin_exppp</w:t>
            </w:r>
            <w:proofErr w:type="spellEnd"/>
          </w:p>
        </w:tc>
        <w:tc>
          <w:tcPr>
            <w:tcW w:w="719" w:type="dxa"/>
            <w:tcBorders>
              <w:top w:val="nil"/>
              <w:left w:val="single" w:sz="4" w:space="0" w:color="auto"/>
              <w:bottom w:val="nil"/>
              <w:right w:val="nil"/>
            </w:tcBorders>
            <w:shd w:val="clear" w:color="auto" w:fill="auto"/>
            <w:noWrap/>
            <w:vAlign w:val="center"/>
            <w:hideMark/>
          </w:tcPr>
          <w:p w14:paraId="4FED3489" w14:textId="34A593E3"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nil"/>
              <w:right w:val="nil"/>
            </w:tcBorders>
            <w:shd w:val="clear" w:color="auto" w:fill="auto"/>
            <w:noWrap/>
            <w:vAlign w:val="center"/>
            <w:hideMark/>
          </w:tcPr>
          <w:p w14:paraId="5A055305" w14:textId="2D6A37BD"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nil"/>
              <w:right w:val="nil"/>
            </w:tcBorders>
            <w:shd w:val="clear" w:color="auto" w:fill="auto"/>
            <w:noWrap/>
            <w:vAlign w:val="center"/>
            <w:hideMark/>
          </w:tcPr>
          <w:p w14:paraId="194ECC32" w14:textId="2EB78C8A"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9.586814</w:t>
            </w:r>
          </w:p>
        </w:tc>
        <w:tc>
          <w:tcPr>
            <w:tcW w:w="1168" w:type="dxa"/>
            <w:tcBorders>
              <w:top w:val="nil"/>
              <w:left w:val="nil"/>
              <w:bottom w:val="nil"/>
              <w:right w:val="nil"/>
            </w:tcBorders>
            <w:shd w:val="clear" w:color="auto" w:fill="auto"/>
            <w:noWrap/>
            <w:vAlign w:val="center"/>
            <w:hideMark/>
          </w:tcPr>
          <w:p w14:paraId="7EFC6AC9" w14:textId="1F92496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9.1433</w:t>
            </w:r>
            <w:r w:rsidR="00C96D7D">
              <w:rPr>
                <w:rFonts w:ascii="Garamond" w:eastAsia="Times New Roman" w:hAnsi="Garamond" w:cs="Times New Roman"/>
                <w:color w:val="000000"/>
                <w:sz w:val="22"/>
                <w:szCs w:val="22"/>
              </w:rPr>
              <w:t>4</w:t>
            </w:r>
          </w:p>
        </w:tc>
        <w:tc>
          <w:tcPr>
            <w:tcW w:w="1080" w:type="dxa"/>
            <w:tcBorders>
              <w:top w:val="nil"/>
              <w:left w:val="nil"/>
              <w:bottom w:val="nil"/>
              <w:right w:val="nil"/>
            </w:tcBorders>
            <w:shd w:val="clear" w:color="auto" w:fill="auto"/>
            <w:noWrap/>
            <w:vAlign w:val="center"/>
            <w:hideMark/>
          </w:tcPr>
          <w:p w14:paraId="34998BF1" w14:textId="54E57196"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10.7464</w:t>
            </w:r>
          </w:p>
        </w:tc>
        <w:tc>
          <w:tcPr>
            <w:tcW w:w="4410" w:type="dxa"/>
            <w:tcBorders>
              <w:top w:val="nil"/>
              <w:left w:val="nil"/>
              <w:bottom w:val="nil"/>
              <w:right w:val="single" w:sz="4" w:space="0" w:color="auto"/>
            </w:tcBorders>
            <w:shd w:val="clear" w:color="auto" w:fill="auto"/>
            <w:noWrap/>
            <w:vAlign w:val="center"/>
            <w:hideMark/>
          </w:tcPr>
          <w:p w14:paraId="019A7E30" w14:textId="3074A4B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Log of In-District Expenditures per Pupil</w:t>
            </w:r>
          </w:p>
        </w:tc>
      </w:tr>
      <w:tr w:rsidR="00C96D7D" w:rsidRPr="003D76F1" w14:paraId="0C2AAB35" w14:textId="77777777" w:rsidTr="00C96D7D">
        <w:trPr>
          <w:trHeight w:val="331"/>
        </w:trPr>
        <w:tc>
          <w:tcPr>
            <w:tcW w:w="1258" w:type="dxa"/>
            <w:tcBorders>
              <w:top w:val="nil"/>
              <w:left w:val="single" w:sz="4" w:space="0" w:color="auto"/>
              <w:bottom w:val="single" w:sz="4" w:space="0" w:color="auto"/>
              <w:right w:val="single" w:sz="4" w:space="0" w:color="auto"/>
            </w:tcBorders>
            <w:shd w:val="clear" w:color="auto" w:fill="auto"/>
            <w:noWrap/>
            <w:vAlign w:val="center"/>
            <w:hideMark/>
          </w:tcPr>
          <w:p w14:paraId="36BA5A05" w14:textId="24668B86" w:rsidR="00FA1494" w:rsidRPr="003D76F1" w:rsidRDefault="00FA1494" w:rsidP="00082B60">
            <w:pPr>
              <w:spacing w:line="276" w:lineRule="auto"/>
              <w:rPr>
                <w:rFonts w:ascii="Garamond" w:eastAsia="Times New Roman" w:hAnsi="Garamond" w:cs="Times New Roman"/>
                <w:color w:val="000000"/>
                <w:sz w:val="22"/>
                <w:szCs w:val="22"/>
              </w:rPr>
            </w:pPr>
            <w:proofErr w:type="spellStart"/>
            <w:r w:rsidRPr="003D76F1">
              <w:rPr>
                <w:rFonts w:ascii="Garamond" w:eastAsia="Times New Roman" w:hAnsi="Garamond" w:cs="Times New Roman"/>
                <w:color w:val="000000"/>
                <w:sz w:val="22"/>
                <w:szCs w:val="22"/>
              </w:rPr>
              <w:t>ltot_exppp</w:t>
            </w:r>
            <w:proofErr w:type="spellEnd"/>
          </w:p>
        </w:tc>
        <w:tc>
          <w:tcPr>
            <w:tcW w:w="719" w:type="dxa"/>
            <w:tcBorders>
              <w:top w:val="nil"/>
              <w:left w:val="single" w:sz="4" w:space="0" w:color="auto"/>
              <w:bottom w:val="single" w:sz="4" w:space="0" w:color="auto"/>
              <w:right w:val="nil"/>
            </w:tcBorders>
            <w:shd w:val="clear" w:color="auto" w:fill="auto"/>
            <w:noWrap/>
            <w:vAlign w:val="center"/>
            <w:hideMark/>
          </w:tcPr>
          <w:p w14:paraId="261C4C25" w14:textId="525794FF"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905" w:type="dxa"/>
            <w:tcBorders>
              <w:top w:val="nil"/>
              <w:left w:val="nil"/>
              <w:bottom w:val="single" w:sz="4" w:space="0" w:color="auto"/>
              <w:right w:val="nil"/>
            </w:tcBorders>
            <w:shd w:val="clear" w:color="auto" w:fill="auto"/>
            <w:noWrap/>
            <w:vAlign w:val="center"/>
            <w:hideMark/>
          </w:tcPr>
          <w:p w14:paraId="26A1ECD4" w14:textId="4B1BE91D"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360</w:t>
            </w:r>
          </w:p>
        </w:tc>
        <w:tc>
          <w:tcPr>
            <w:tcW w:w="1170" w:type="dxa"/>
            <w:tcBorders>
              <w:top w:val="nil"/>
              <w:left w:val="nil"/>
              <w:bottom w:val="single" w:sz="4" w:space="0" w:color="auto"/>
              <w:right w:val="nil"/>
            </w:tcBorders>
            <w:shd w:val="clear" w:color="auto" w:fill="auto"/>
            <w:noWrap/>
            <w:vAlign w:val="center"/>
            <w:hideMark/>
          </w:tcPr>
          <w:p w14:paraId="2D073C23" w14:textId="6A02C08B"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9.617603</w:t>
            </w:r>
          </w:p>
        </w:tc>
        <w:tc>
          <w:tcPr>
            <w:tcW w:w="1168" w:type="dxa"/>
            <w:tcBorders>
              <w:top w:val="nil"/>
              <w:left w:val="nil"/>
              <w:bottom w:val="single" w:sz="4" w:space="0" w:color="auto"/>
              <w:right w:val="nil"/>
            </w:tcBorders>
            <w:shd w:val="clear" w:color="auto" w:fill="auto"/>
            <w:noWrap/>
            <w:vAlign w:val="center"/>
            <w:hideMark/>
          </w:tcPr>
          <w:p w14:paraId="099ACA42" w14:textId="528110AC"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9.2166</w:t>
            </w:r>
            <w:r w:rsidR="00C96D7D">
              <w:rPr>
                <w:rFonts w:ascii="Garamond" w:eastAsia="Times New Roman" w:hAnsi="Garamond" w:cs="Times New Roman"/>
                <w:color w:val="000000"/>
                <w:sz w:val="22"/>
                <w:szCs w:val="22"/>
              </w:rPr>
              <w:t>8</w:t>
            </w:r>
          </w:p>
        </w:tc>
        <w:tc>
          <w:tcPr>
            <w:tcW w:w="1080" w:type="dxa"/>
            <w:tcBorders>
              <w:top w:val="nil"/>
              <w:left w:val="nil"/>
              <w:bottom w:val="single" w:sz="4" w:space="0" w:color="auto"/>
              <w:right w:val="nil"/>
            </w:tcBorders>
            <w:shd w:val="clear" w:color="auto" w:fill="auto"/>
            <w:noWrap/>
            <w:vAlign w:val="center"/>
            <w:hideMark/>
          </w:tcPr>
          <w:p w14:paraId="124DFAA7" w14:textId="2E7788B7"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10.428</w:t>
            </w:r>
            <w:r w:rsidR="00C96D7D">
              <w:rPr>
                <w:rFonts w:ascii="Garamond" w:eastAsia="Times New Roman" w:hAnsi="Garamond" w:cs="Times New Roman"/>
                <w:color w:val="000000"/>
                <w:sz w:val="22"/>
                <w:szCs w:val="22"/>
              </w:rPr>
              <w:t>6</w:t>
            </w:r>
          </w:p>
        </w:tc>
        <w:tc>
          <w:tcPr>
            <w:tcW w:w="4410" w:type="dxa"/>
            <w:tcBorders>
              <w:top w:val="nil"/>
              <w:left w:val="nil"/>
              <w:bottom w:val="single" w:sz="4" w:space="0" w:color="auto"/>
              <w:right w:val="single" w:sz="4" w:space="0" w:color="auto"/>
            </w:tcBorders>
            <w:shd w:val="clear" w:color="auto" w:fill="auto"/>
            <w:noWrap/>
            <w:vAlign w:val="center"/>
            <w:hideMark/>
          </w:tcPr>
          <w:p w14:paraId="5495A6BE" w14:textId="2C6B3D41" w:rsidR="00FA1494" w:rsidRPr="003D76F1" w:rsidRDefault="00FA1494" w:rsidP="00082B60">
            <w:pPr>
              <w:spacing w:line="276" w:lineRule="auto"/>
              <w:rPr>
                <w:rFonts w:ascii="Garamond" w:eastAsia="Times New Roman" w:hAnsi="Garamond" w:cs="Times New Roman"/>
                <w:color w:val="000000"/>
                <w:sz w:val="22"/>
                <w:szCs w:val="22"/>
              </w:rPr>
            </w:pPr>
            <w:r w:rsidRPr="003D76F1">
              <w:rPr>
                <w:rFonts w:ascii="Garamond" w:eastAsia="Times New Roman" w:hAnsi="Garamond" w:cs="Times New Roman"/>
                <w:color w:val="000000"/>
                <w:sz w:val="22"/>
                <w:szCs w:val="22"/>
              </w:rPr>
              <w:t>Log of Total Expenditures per Pupil</w:t>
            </w:r>
          </w:p>
        </w:tc>
      </w:tr>
    </w:tbl>
    <w:p w14:paraId="1921D5E6" w14:textId="77777777" w:rsidR="00AC34DF" w:rsidRDefault="00AC34DF" w:rsidP="00AC34DF">
      <w:pPr>
        <w:tabs>
          <w:tab w:val="left" w:pos="2520"/>
        </w:tabs>
        <w:rPr>
          <w:rFonts w:ascii="Garamond" w:hAnsi="Garamond"/>
        </w:rPr>
      </w:pPr>
    </w:p>
    <w:p w14:paraId="02A8CC9C" w14:textId="0C39B1E9" w:rsidR="00FC4F5D" w:rsidRDefault="00E302F2" w:rsidP="00865CA9">
      <w:pPr>
        <w:spacing w:line="480" w:lineRule="auto"/>
        <w:rPr>
          <w:rFonts w:ascii="Garamond" w:hAnsi="Garamond"/>
        </w:rPr>
      </w:pPr>
      <w:r>
        <w:rPr>
          <w:rFonts w:ascii="Garamond" w:hAnsi="Garamond"/>
        </w:rPr>
        <w:tab/>
      </w:r>
      <w:r w:rsidR="00DB2AF6">
        <w:rPr>
          <w:rFonts w:ascii="Garamond" w:hAnsi="Garamond"/>
        </w:rPr>
        <w:t xml:space="preserve">Most of the variables’ values are as anticipated, with wide variations </w:t>
      </w:r>
      <w:r w:rsidR="00E66EBB">
        <w:rPr>
          <w:rFonts w:ascii="Garamond" w:hAnsi="Garamond"/>
        </w:rPr>
        <w:t>and</w:t>
      </w:r>
      <w:r w:rsidR="00DB2AF6">
        <w:rPr>
          <w:rFonts w:ascii="Garamond" w:hAnsi="Garamond"/>
        </w:rPr>
        <w:t xml:space="preserve"> some skewness – examples are discipline</w:t>
      </w:r>
      <w:r w:rsidR="00301E07">
        <w:rPr>
          <w:rFonts w:ascii="Garamond" w:hAnsi="Garamond"/>
        </w:rPr>
        <w:t>,</w:t>
      </w:r>
      <w:r w:rsidR="00DB2AF6">
        <w:rPr>
          <w:rFonts w:ascii="Garamond" w:hAnsi="Garamond"/>
        </w:rPr>
        <w:t xml:space="preserve"> ELL/poverty rates</w:t>
      </w:r>
      <w:r w:rsidR="009E7897">
        <w:rPr>
          <w:rFonts w:ascii="Garamond" w:hAnsi="Garamond"/>
        </w:rPr>
        <w:t xml:space="preserve"> skewing right</w:t>
      </w:r>
      <w:r w:rsidR="00301E07">
        <w:rPr>
          <w:rFonts w:ascii="Garamond" w:hAnsi="Garamond"/>
        </w:rPr>
        <w:t xml:space="preserve">, and the two quality measures </w:t>
      </w:r>
      <w:r w:rsidR="00301E07" w:rsidRPr="00301E07">
        <w:rPr>
          <w:rFonts w:ascii="Garamond" w:hAnsi="Garamond"/>
          <w:i/>
          <w:iCs/>
        </w:rPr>
        <w:t>licensed</w:t>
      </w:r>
      <w:r w:rsidR="00301E07">
        <w:rPr>
          <w:rFonts w:ascii="Garamond" w:hAnsi="Garamond"/>
        </w:rPr>
        <w:t xml:space="preserve"> and </w:t>
      </w:r>
      <w:proofErr w:type="spellStart"/>
      <w:r w:rsidR="00301E07" w:rsidRPr="00301E07">
        <w:rPr>
          <w:rFonts w:ascii="Garamond" w:hAnsi="Garamond"/>
          <w:i/>
          <w:iCs/>
        </w:rPr>
        <w:t>corequality</w:t>
      </w:r>
      <w:proofErr w:type="spellEnd"/>
      <w:r w:rsidR="00DB2AF6">
        <w:rPr>
          <w:rFonts w:ascii="Garamond" w:hAnsi="Garamond"/>
        </w:rPr>
        <w:t xml:space="preserve"> which skews </w:t>
      </w:r>
      <w:r w:rsidR="009E7897">
        <w:rPr>
          <w:rFonts w:ascii="Garamond" w:hAnsi="Garamond"/>
        </w:rPr>
        <w:t>left</w:t>
      </w:r>
      <w:r w:rsidR="00DB2AF6">
        <w:rPr>
          <w:rFonts w:ascii="Garamond" w:hAnsi="Garamond"/>
        </w:rPr>
        <w:t xml:space="preserve">. </w:t>
      </w:r>
      <w:r w:rsidR="00301E07">
        <w:rPr>
          <w:rFonts w:ascii="Garamond" w:hAnsi="Garamond"/>
        </w:rPr>
        <w:t>T</w:t>
      </w:r>
      <w:r w:rsidR="00DB2AF6">
        <w:rPr>
          <w:rFonts w:ascii="Garamond" w:hAnsi="Garamond"/>
        </w:rPr>
        <w:t>h</w:t>
      </w:r>
      <w:r w:rsidR="00301E07">
        <w:rPr>
          <w:rFonts w:ascii="Garamond" w:hAnsi="Garamond"/>
        </w:rPr>
        <w:t>e former two</w:t>
      </w:r>
      <w:r w:rsidR="00DB2AF6">
        <w:rPr>
          <w:rFonts w:ascii="Garamond" w:hAnsi="Garamond"/>
        </w:rPr>
        <w:t xml:space="preserve"> is pred</w:t>
      </w:r>
      <w:r w:rsidR="00301E07">
        <w:rPr>
          <w:rFonts w:ascii="Garamond" w:hAnsi="Garamond"/>
        </w:rPr>
        <w:t>i</w:t>
      </w:r>
      <w:r w:rsidR="00DB2AF6">
        <w:rPr>
          <w:rFonts w:ascii="Garamond" w:hAnsi="Garamond"/>
        </w:rPr>
        <w:t xml:space="preserve">ctable as certain schools are more segregated than the mean, </w:t>
      </w:r>
      <w:r w:rsidR="00147669">
        <w:rPr>
          <w:rFonts w:ascii="Garamond" w:hAnsi="Garamond"/>
        </w:rPr>
        <w:t>and there are enough samples at the tails to include in the analysis</w:t>
      </w:r>
      <w:r w:rsidR="00456102">
        <w:rPr>
          <w:rFonts w:ascii="Garamond" w:hAnsi="Garamond"/>
        </w:rPr>
        <w:t>.</w:t>
      </w:r>
      <w:r w:rsidR="00DB2AF6">
        <w:rPr>
          <w:rFonts w:ascii="Garamond" w:hAnsi="Garamond"/>
        </w:rPr>
        <w:t xml:space="preserve"> </w:t>
      </w:r>
      <w:r w:rsidR="00876D38">
        <w:rPr>
          <w:rFonts w:ascii="Garamond" w:hAnsi="Garamond"/>
        </w:rPr>
        <w:t>Meanwhile,</w:t>
      </w:r>
      <w:r w:rsidR="00301E07">
        <w:rPr>
          <w:rFonts w:ascii="Garamond" w:hAnsi="Garamond"/>
        </w:rPr>
        <w:t xml:space="preserve"> the two quality variables have more extreme skews, which means that different groups are to be tested separately. </w:t>
      </w:r>
      <w:commentRangeStart w:id="19"/>
      <w:del w:id="20" w:author="Underwood, Anthony" w:date="2020-04-28T11:51:00Z">
        <w:r w:rsidR="00312874" w:rsidDel="00330456">
          <w:rPr>
            <w:rFonts w:ascii="Garamond" w:hAnsi="Garamond"/>
          </w:rPr>
          <w:delText>Additionally</w:delText>
        </w:r>
        <w:r w:rsidR="00456102" w:rsidDel="00330456">
          <w:rPr>
            <w:rFonts w:ascii="Garamond" w:hAnsi="Garamond"/>
          </w:rPr>
          <w:delText>, w</w:delText>
        </w:r>
        <w:r w:rsidR="008C097A" w:rsidDel="00330456">
          <w:rPr>
            <w:rFonts w:ascii="Garamond" w:hAnsi="Garamond"/>
          </w:rPr>
          <w:delText>e have two pairs of variables that are highly correlated with each other</w:delText>
        </w:r>
        <w:r w:rsidR="00A23DC7" w:rsidDel="00330456">
          <w:rPr>
            <w:rFonts w:ascii="Garamond" w:hAnsi="Garamond"/>
          </w:rPr>
          <w:delText>:</w:delText>
        </w:r>
        <w:r w:rsidR="008C097A" w:rsidDel="00330456">
          <w:rPr>
            <w:rFonts w:ascii="Garamond" w:hAnsi="Garamond"/>
          </w:rPr>
          <w:delText xml:space="preserve"> </w:delText>
        </w:r>
        <w:r w:rsidR="00A12B1A" w:rsidRPr="00A12B1A" w:rsidDel="00330456">
          <w:rPr>
            <w:rFonts w:ascii="Garamond" w:hAnsi="Garamond"/>
            <w:i/>
            <w:iCs/>
          </w:rPr>
          <w:delText>discp</w:delText>
        </w:r>
        <w:r w:rsidR="00A12B1A" w:rsidDel="00330456">
          <w:rPr>
            <w:rFonts w:ascii="Garamond" w:hAnsi="Garamond"/>
          </w:rPr>
          <w:delText xml:space="preserve"> and </w:delText>
        </w:r>
        <w:r w:rsidR="00A12B1A" w:rsidRPr="00A12B1A" w:rsidDel="00330456">
          <w:rPr>
            <w:rFonts w:ascii="Garamond" w:hAnsi="Garamond"/>
            <w:i/>
            <w:iCs/>
          </w:rPr>
          <w:delText>sdiscp</w:delText>
        </w:r>
        <w:r w:rsidR="007C7873" w:rsidDel="00330456">
          <w:rPr>
            <w:rFonts w:ascii="Garamond" w:hAnsi="Garamond"/>
          </w:rPr>
          <w:delText xml:space="preserve">, with a correlation coefficient of 0.722, and these variables indeed trends in similar patterns. </w:delText>
        </w:r>
        <w:r w:rsidR="00AD745C" w:rsidDel="00330456">
          <w:rPr>
            <w:rFonts w:ascii="Garamond" w:hAnsi="Garamond"/>
          </w:rPr>
          <w:delText>This</w:delText>
        </w:r>
        <w:r w:rsidR="007C7873" w:rsidDel="00330456">
          <w:rPr>
            <w:rFonts w:ascii="Garamond" w:hAnsi="Garamond"/>
          </w:rPr>
          <w:delText xml:space="preserve"> issue is unlikely to affect the regression results as we are estimating the models with each of </w:delText>
        </w:r>
        <w:r w:rsidR="009B55F7" w:rsidDel="00330456">
          <w:rPr>
            <w:rFonts w:ascii="Garamond" w:hAnsi="Garamond"/>
          </w:rPr>
          <w:delText>the variables</w:delText>
        </w:r>
        <w:r w:rsidR="007C7873" w:rsidDel="00330456">
          <w:rPr>
            <w:rFonts w:ascii="Garamond" w:hAnsi="Garamond"/>
          </w:rPr>
          <w:delText xml:space="preserve"> separately</w:delText>
        </w:r>
        <w:r w:rsidR="00DF582D" w:rsidDel="00330456">
          <w:rPr>
            <w:rFonts w:ascii="Garamond" w:hAnsi="Garamond"/>
          </w:rPr>
          <w:delText xml:space="preserve">, which can be useful </w:delText>
        </w:r>
        <w:r w:rsidR="009B55F7" w:rsidDel="00330456">
          <w:rPr>
            <w:rFonts w:ascii="Garamond" w:hAnsi="Garamond"/>
          </w:rPr>
          <w:delText>as they address</w:delText>
        </w:r>
        <w:r w:rsidR="00DF582D" w:rsidDel="00330456">
          <w:rPr>
            <w:rFonts w:ascii="Garamond" w:hAnsi="Garamond"/>
          </w:rPr>
          <w:delText xml:space="preserve"> different angles of school discipline rates</w:delText>
        </w:r>
        <w:r w:rsidR="007C7873" w:rsidDel="00330456">
          <w:rPr>
            <w:rFonts w:ascii="Garamond" w:hAnsi="Garamond"/>
          </w:rPr>
          <w:delText xml:space="preserve">. </w:delText>
        </w:r>
      </w:del>
      <w:commentRangeEnd w:id="19"/>
      <w:r w:rsidR="00330456">
        <w:rPr>
          <w:rStyle w:val="CommentReference"/>
        </w:rPr>
        <w:commentReference w:id="19"/>
      </w:r>
    </w:p>
    <w:p w14:paraId="6D620A42" w14:textId="5EB0F104" w:rsidR="00DB2AF6" w:rsidRPr="007C7873" w:rsidRDefault="007B5059" w:rsidP="00865CA9">
      <w:pPr>
        <w:spacing w:line="480" w:lineRule="auto"/>
        <w:rPr>
          <w:rFonts w:ascii="Garamond" w:hAnsi="Garamond"/>
        </w:rPr>
      </w:pPr>
      <w:r>
        <w:rPr>
          <w:rFonts w:ascii="Garamond" w:hAnsi="Garamond"/>
        </w:rPr>
        <w:lastRenderedPageBreak/>
        <w:tab/>
        <w:t>However, there are certain limitations in the data</w:t>
      </w:r>
      <w:r w:rsidR="00517AB1">
        <w:rPr>
          <w:rFonts w:ascii="Garamond" w:hAnsi="Garamond"/>
        </w:rPr>
        <w:t xml:space="preserve"> that might be obstacles to effectively estimating models. </w:t>
      </w:r>
      <w:r w:rsidR="00584D79">
        <w:rPr>
          <w:rFonts w:ascii="Garamond" w:hAnsi="Garamond"/>
        </w:rPr>
        <w:t xml:space="preserve">Firstly, there are not sufficient data and organization on schools and at each grade, thus the data are for the districts and at all grades. </w:t>
      </w:r>
      <w:r w:rsidR="00E70C97">
        <w:rPr>
          <w:rFonts w:ascii="Garamond" w:hAnsi="Garamond"/>
        </w:rPr>
        <w:t>Not only are</w:t>
      </w:r>
      <w:r w:rsidR="00584D79">
        <w:rPr>
          <w:rFonts w:ascii="Garamond" w:hAnsi="Garamond"/>
        </w:rPr>
        <w:t xml:space="preserve"> grouping all the grades</w:t>
      </w:r>
      <w:r w:rsidR="005D01C5">
        <w:rPr>
          <w:rFonts w:ascii="Garamond" w:hAnsi="Garamond"/>
        </w:rPr>
        <w:t xml:space="preserve"> and schools in a district</w:t>
      </w:r>
      <w:r w:rsidR="00584D79">
        <w:rPr>
          <w:rFonts w:ascii="Garamond" w:hAnsi="Garamond"/>
        </w:rPr>
        <w:t xml:space="preserve"> detrimental to the significance of the results, </w:t>
      </w:r>
      <w:r w:rsidR="005D01C5">
        <w:rPr>
          <w:rFonts w:ascii="Garamond" w:hAnsi="Garamond"/>
        </w:rPr>
        <w:t xml:space="preserve">the models also </w:t>
      </w:r>
      <w:r w:rsidR="00E70C97">
        <w:rPr>
          <w:rFonts w:ascii="Garamond" w:hAnsi="Garamond"/>
        </w:rPr>
        <w:t>can</w:t>
      </w:r>
      <w:r w:rsidR="005D01C5">
        <w:rPr>
          <w:rFonts w:ascii="Garamond" w:hAnsi="Garamond"/>
        </w:rPr>
        <w:t xml:space="preserve">not </w:t>
      </w:r>
      <w:r w:rsidR="00E70C97">
        <w:rPr>
          <w:rFonts w:ascii="Garamond" w:hAnsi="Garamond"/>
        </w:rPr>
        <w:t>separate the effects</w:t>
      </w:r>
      <w:r w:rsidR="005D01C5">
        <w:rPr>
          <w:rFonts w:ascii="Garamond" w:hAnsi="Garamond"/>
        </w:rPr>
        <w:t xml:space="preserve"> </w:t>
      </w:r>
      <w:r w:rsidR="00E70C97">
        <w:rPr>
          <w:rFonts w:ascii="Garamond" w:hAnsi="Garamond"/>
        </w:rPr>
        <w:t xml:space="preserve">caused by </w:t>
      </w:r>
      <w:r w:rsidR="005D01C5">
        <w:rPr>
          <w:rFonts w:ascii="Garamond" w:hAnsi="Garamond"/>
        </w:rPr>
        <w:t>the dynamics of turnover at each school. Moreover, the teacher salaries and expenditures measures are not for Mathematics</w:t>
      </w:r>
      <w:r w:rsidR="00E70C97">
        <w:rPr>
          <w:rFonts w:ascii="Garamond" w:hAnsi="Garamond"/>
        </w:rPr>
        <w:t xml:space="preserve"> specifically, which </w:t>
      </w:r>
      <w:r w:rsidR="00537EDB">
        <w:rPr>
          <w:rFonts w:ascii="Garamond" w:hAnsi="Garamond"/>
        </w:rPr>
        <w:t xml:space="preserve">might mean unrealistic changes attributable to other subjects’ teacher or aspects of the school budget. </w:t>
      </w:r>
      <w:r w:rsidR="00C62BA3">
        <w:rPr>
          <w:rFonts w:ascii="Garamond" w:hAnsi="Garamond"/>
        </w:rPr>
        <w:t xml:space="preserve">Finally, having data from more years would be more useful in </w:t>
      </w:r>
      <w:r w:rsidR="00876D38">
        <w:rPr>
          <w:rFonts w:ascii="Garamond" w:hAnsi="Garamond"/>
        </w:rPr>
        <w:t xml:space="preserve">studying longer-term effects of sustained low retention.  </w:t>
      </w:r>
    </w:p>
    <w:p w14:paraId="3A1C210F" w14:textId="722424C5" w:rsidR="00FC4F5D" w:rsidRPr="006777B1" w:rsidRDefault="00FC4F5D" w:rsidP="00B40047">
      <w:pPr>
        <w:spacing w:line="480" w:lineRule="auto"/>
        <w:rPr>
          <w:rFonts w:ascii="Garamond" w:hAnsi="Garamond"/>
          <w:b/>
          <w:bCs/>
        </w:rPr>
      </w:pPr>
      <w:r w:rsidRPr="006777B1">
        <w:rPr>
          <w:rFonts w:ascii="Garamond" w:hAnsi="Garamond"/>
          <w:b/>
          <w:bCs/>
        </w:rPr>
        <w:t>3. Model Specifications:</w:t>
      </w:r>
    </w:p>
    <w:p w14:paraId="56C3BD66" w14:textId="33AF4275" w:rsidR="001A635A" w:rsidRDefault="009E035F" w:rsidP="00A20A05">
      <w:pPr>
        <w:spacing w:line="480" w:lineRule="auto"/>
        <w:rPr>
          <w:rFonts w:ascii="Garamond" w:hAnsi="Garamond"/>
        </w:rPr>
      </w:pPr>
      <w:r>
        <w:rPr>
          <w:rFonts w:ascii="Garamond" w:hAnsi="Garamond"/>
        </w:rPr>
        <w:tab/>
      </w:r>
      <w:r w:rsidR="00AF244A">
        <w:rPr>
          <w:rFonts w:ascii="Garamond" w:hAnsi="Garamond"/>
        </w:rPr>
        <w:t xml:space="preserve">Our dependent variables, which are the variables indicating student performance, are measures from the Mathematics MCAS results for each school district each year. </w:t>
      </w:r>
      <w:r w:rsidR="00391AD4">
        <w:rPr>
          <w:rFonts w:ascii="Garamond" w:hAnsi="Garamond"/>
        </w:rPr>
        <w:t xml:space="preserve">This includes </w:t>
      </w:r>
      <w:proofErr w:type="spellStart"/>
      <w:r w:rsidR="00391AD4" w:rsidRPr="00391AD4">
        <w:rPr>
          <w:rFonts w:ascii="Garamond" w:hAnsi="Garamond"/>
          <w:i/>
          <w:iCs/>
        </w:rPr>
        <w:t>cpi</w:t>
      </w:r>
      <w:proofErr w:type="spellEnd"/>
      <w:r w:rsidR="00A20A05">
        <w:rPr>
          <w:rFonts w:ascii="Garamond" w:hAnsi="Garamond"/>
        </w:rPr>
        <w:t xml:space="preserve">, which is the average value of points, over 100, earned on the MCAS tests by students in that district. Another measure is </w:t>
      </w:r>
      <w:proofErr w:type="spellStart"/>
      <w:r w:rsidR="00A20A05" w:rsidRPr="00A20A05">
        <w:rPr>
          <w:rFonts w:ascii="Garamond" w:hAnsi="Garamond"/>
          <w:i/>
          <w:iCs/>
        </w:rPr>
        <w:t>sgpmed</w:t>
      </w:r>
      <w:proofErr w:type="spellEnd"/>
      <w:r w:rsidR="00A20A05">
        <w:rPr>
          <w:rFonts w:ascii="Garamond" w:hAnsi="Garamond"/>
        </w:rPr>
        <w:t xml:space="preserve">, which </w:t>
      </w:r>
      <w:r w:rsidR="00AF1BC2">
        <w:rPr>
          <w:rFonts w:ascii="Garamond" w:hAnsi="Garamond"/>
        </w:rPr>
        <w:t>indicates the district median SGP value</w:t>
      </w:r>
      <w:r w:rsidR="0054084B">
        <w:rPr>
          <w:rFonts w:ascii="Garamond" w:hAnsi="Garamond"/>
        </w:rPr>
        <w:t xml:space="preserve"> over 100</w:t>
      </w:r>
      <w:r w:rsidR="00AF1BC2">
        <w:rPr>
          <w:rFonts w:ascii="Garamond" w:hAnsi="Garamond"/>
        </w:rPr>
        <w:t>, which is the change in a group of student</w:t>
      </w:r>
      <w:r w:rsidR="00C66EED">
        <w:rPr>
          <w:rFonts w:ascii="Garamond" w:hAnsi="Garamond"/>
        </w:rPr>
        <w:t>s’</w:t>
      </w:r>
      <w:r w:rsidR="00AF1BC2">
        <w:rPr>
          <w:rFonts w:ascii="Garamond" w:hAnsi="Garamond"/>
        </w:rPr>
        <w:t xml:space="preserve"> </w:t>
      </w:r>
      <w:r w:rsidR="00381C12">
        <w:rPr>
          <w:rFonts w:ascii="Garamond" w:hAnsi="Garamond"/>
        </w:rPr>
        <w:t xml:space="preserve">Mathematics MCAS </w:t>
      </w:r>
      <w:r w:rsidR="00AF1BC2">
        <w:rPr>
          <w:rFonts w:ascii="Garamond" w:hAnsi="Garamond"/>
        </w:rPr>
        <w:t xml:space="preserve">achievement </w:t>
      </w:r>
      <w:r w:rsidR="00C66EED">
        <w:rPr>
          <w:rFonts w:ascii="Garamond" w:hAnsi="Garamond"/>
        </w:rPr>
        <w:t>over time, with values</w:t>
      </w:r>
      <w:r w:rsidR="00E839C3">
        <w:rPr>
          <w:rFonts w:ascii="Garamond" w:hAnsi="Garamond"/>
        </w:rPr>
        <w:t xml:space="preserve"> </w:t>
      </w:r>
      <w:r w:rsidR="00C66EED">
        <w:rPr>
          <w:rFonts w:ascii="Garamond" w:hAnsi="Garamond"/>
        </w:rPr>
        <w:t xml:space="preserve">below 30 </w:t>
      </w:r>
      <w:r w:rsidR="00E839C3">
        <w:rPr>
          <w:rFonts w:ascii="Garamond" w:hAnsi="Garamond"/>
        </w:rPr>
        <w:t>indicating</w:t>
      </w:r>
      <w:r w:rsidR="00C66EED">
        <w:rPr>
          <w:rFonts w:ascii="Garamond" w:hAnsi="Garamond"/>
        </w:rPr>
        <w:t xml:space="preserve"> decline</w:t>
      </w:r>
      <w:r w:rsidR="00E839C3">
        <w:rPr>
          <w:rFonts w:ascii="Garamond" w:hAnsi="Garamond"/>
        </w:rPr>
        <w:t xml:space="preserve"> and values above 50 as being on target</w:t>
      </w:r>
      <w:r w:rsidR="00C66EED">
        <w:rPr>
          <w:rFonts w:ascii="Garamond" w:hAnsi="Garamond"/>
        </w:rPr>
        <w:t xml:space="preserve">. </w:t>
      </w:r>
      <w:r w:rsidR="00A46FD9">
        <w:rPr>
          <w:rFonts w:ascii="Garamond" w:hAnsi="Garamond"/>
        </w:rPr>
        <w:t xml:space="preserve">For each of these outcome variables, we have our regression equation as below: </w:t>
      </w:r>
    </w:p>
    <w:p w14:paraId="5E2ADB0B" w14:textId="2656C44C" w:rsidR="00A46FD9" w:rsidRPr="00625913" w:rsidRDefault="00A46FD9" w:rsidP="00A20A05">
      <w:pPr>
        <w:spacing w:line="480" w:lineRule="auto"/>
        <w:rPr>
          <w:rFonts w:ascii="Garamond" w:eastAsiaTheme="minorEastAsia" w:hAnsi="Garamond"/>
        </w:rPr>
      </w:pPr>
      <m:oMathPara>
        <m:oMath>
          <m:r>
            <w:rPr>
              <w:rFonts w:ascii="Cambria Math" w:hAnsi="Cambria Math"/>
            </w:rPr>
            <m:t>Outcom</m:t>
          </m:r>
          <m:sSub>
            <m:sSubPr>
              <m:ctrlPr>
                <w:rPr>
                  <w:rFonts w:ascii="Cambria Math" w:hAnsi="Cambria Math"/>
                  <w:i/>
                </w:rPr>
              </m:ctrlPr>
            </m:sSubPr>
            <m:e>
              <m:r>
                <w:rPr>
                  <w:rFonts w:ascii="Cambria Math" w:hAnsi="Cambria Math"/>
                </w:rPr>
                <m:t>e</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d>
                <m:dPr>
                  <m:ctrlPr>
                    <w:rPr>
                      <w:rFonts w:ascii="Cambria Math" w:hAnsi="Cambria Math"/>
                      <w:i/>
                    </w:rPr>
                  </m:ctrlPr>
                </m:dPr>
                <m:e>
                  <m:r>
                    <w:rPr>
                      <w:rFonts w:ascii="Cambria Math" w:hAnsi="Cambria Math"/>
                    </w:rPr>
                    <m:t>retperc_t</m:t>
                  </m:r>
                </m:e>
              </m:d>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m:t>
          </m:r>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is</m:t>
              </m:r>
            </m:sub>
          </m:sSub>
        </m:oMath>
      </m:oMathPara>
    </w:p>
    <w:p w14:paraId="2557B072" w14:textId="7320362A" w:rsidR="00A46FD9" w:rsidRDefault="0082503F" w:rsidP="00A20A05">
      <w:pPr>
        <w:spacing w:line="480" w:lineRule="auto"/>
        <w:rPr>
          <w:rFonts w:ascii="Garamond" w:eastAsiaTheme="minorEastAsia" w:hAnsi="Garamond"/>
        </w:rPr>
      </w:pPr>
      <w:r>
        <w:rPr>
          <w:rFonts w:ascii="Garamond" w:eastAsiaTheme="minorEastAsia" w:hAnsi="Garamond"/>
        </w:rPr>
        <w:tab/>
      </w:r>
      <w:commentRangeStart w:id="21"/>
      <m:oMath>
        <m:r>
          <w:rPr>
            <w:rFonts w:ascii="Cambria Math" w:hAnsi="Cambria Math"/>
          </w:rPr>
          <m:t>Outcom</m:t>
        </m:r>
        <m:sSub>
          <m:sSubPr>
            <m:ctrlPr>
              <w:rPr>
                <w:rFonts w:ascii="Cambria Math" w:hAnsi="Cambria Math"/>
                <w:i/>
              </w:rPr>
            </m:ctrlPr>
          </m:sSubPr>
          <m:e>
            <m:r>
              <w:rPr>
                <w:rFonts w:ascii="Cambria Math" w:hAnsi="Cambria Math"/>
              </w:rPr>
              <m:t>e</m:t>
            </m:r>
          </m:e>
          <m:sub>
            <m:r>
              <w:rPr>
                <w:rFonts w:ascii="Cambria Math" w:hAnsi="Cambria Math"/>
              </w:rPr>
              <m:t>is</m:t>
            </m:r>
          </m:sub>
        </m:sSub>
      </m:oMath>
      <w:r w:rsidR="000C40D4">
        <w:rPr>
          <w:rFonts w:ascii="Garamond" w:eastAsiaTheme="minorEastAsia" w:hAnsi="Garamond"/>
        </w:rPr>
        <w:t xml:space="preserve"> can be either of the two measures </w:t>
      </w:r>
      <w:proofErr w:type="spellStart"/>
      <w:r w:rsidR="000C40D4" w:rsidRPr="000C40D4">
        <w:rPr>
          <w:rFonts w:ascii="Garamond" w:eastAsiaTheme="minorEastAsia" w:hAnsi="Garamond"/>
          <w:i/>
          <w:iCs/>
        </w:rPr>
        <w:t>cpi</w:t>
      </w:r>
      <w:proofErr w:type="spellEnd"/>
      <w:r w:rsidR="000C40D4">
        <w:rPr>
          <w:rFonts w:ascii="Garamond" w:eastAsiaTheme="minorEastAsia" w:hAnsi="Garamond"/>
        </w:rPr>
        <w:t xml:space="preserve"> and </w:t>
      </w:r>
      <w:proofErr w:type="spellStart"/>
      <w:r w:rsidR="000C40D4" w:rsidRPr="000C40D4">
        <w:rPr>
          <w:rFonts w:ascii="Garamond" w:eastAsiaTheme="minorEastAsia" w:hAnsi="Garamond"/>
          <w:i/>
          <w:iCs/>
        </w:rPr>
        <w:t>sgpmed</w:t>
      </w:r>
      <w:proofErr w:type="spellEnd"/>
      <w:r w:rsidR="000C40D4">
        <w:rPr>
          <w:rFonts w:ascii="Garamond" w:eastAsiaTheme="minorEastAsia" w:hAnsi="Garamond"/>
          <w:i/>
          <w:iCs/>
        </w:rPr>
        <w:t xml:space="preserve"> </w:t>
      </w:r>
      <w:r w:rsidR="00F936E6">
        <w:rPr>
          <w:rFonts w:ascii="Garamond" w:eastAsiaTheme="minorEastAsia" w:hAnsi="Garamond"/>
        </w:rPr>
        <w:t xml:space="preserve">at district </w:t>
      </w:r>
      <w:proofErr w:type="spellStart"/>
      <w:r w:rsidR="00F936E6" w:rsidRPr="00F936E6">
        <w:rPr>
          <w:rFonts w:ascii="Garamond" w:eastAsiaTheme="minorEastAsia" w:hAnsi="Garamond"/>
          <w:i/>
          <w:iCs/>
        </w:rPr>
        <w:t>i</w:t>
      </w:r>
      <w:proofErr w:type="spellEnd"/>
      <w:r w:rsidR="00F936E6">
        <w:rPr>
          <w:rFonts w:ascii="Garamond" w:eastAsiaTheme="minorEastAsia" w:hAnsi="Garamond"/>
          <w:i/>
          <w:iCs/>
        </w:rPr>
        <w:t xml:space="preserve"> </w:t>
      </w:r>
      <w:r w:rsidR="00F936E6">
        <w:rPr>
          <w:rFonts w:ascii="Garamond" w:eastAsiaTheme="minorEastAsia" w:hAnsi="Garamond"/>
        </w:rPr>
        <w:t xml:space="preserve">at year of interest </w:t>
      </w:r>
      <w:r w:rsidR="00F936E6" w:rsidRPr="00F936E6">
        <w:rPr>
          <w:rFonts w:ascii="Garamond" w:eastAsiaTheme="minorEastAsia" w:hAnsi="Garamond"/>
          <w:i/>
          <w:iCs/>
        </w:rPr>
        <w:t>s</w:t>
      </w:r>
      <w:r w:rsidR="00F936E6">
        <w:rPr>
          <w:rFonts w:ascii="Garamond" w:eastAsiaTheme="minorEastAsia" w:hAnsi="Garamond"/>
          <w:i/>
          <w:iCs/>
        </w:rPr>
        <w:t xml:space="preserve">. </w:t>
      </w:r>
      <m:oMath>
        <m:sSub>
          <m:sSubPr>
            <m:ctrlPr>
              <w:rPr>
                <w:rFonts w:ascii="Cambria Math" w:hAnsi="Cambria Math"/>
                <w:i/>
              </w:rPr>
            </m:ctrlPr>
          </m:sSubPr>
          <m:e>
            <m:d>
              <m:dPr>
                <m:ctrlPr>
                  <w:rPr>
                    <w:rFonts w:ascii="Cambria Math" w:hAnsi="Cambria Math"/>
                    <w:i/>
                  </w:rPr>
                </m:ctrlPr>
              </m:dPr>
              <m:e>
                <m:r>
                  <w:rPr>
                    <w:rFonts w:ascii="Cambria Math" w:hAnsi="Cambria Math"/>
                  </w:rPr>
                  <m:t>retperc_t</m:t>
                </m:r>
              </m:e>
            </m:d>
          </m:e>
          <m:sub>
            <m:r>
              <w:rPr>
                <w:rFonts w:ascii="Cambria Math" w:hAnsi="Cambria Math"/>
              </w:rPr>
              <m:t>is</m:t>
            </m:r>
          </m:sub>
        </m:sSub>
      </m:oMath>
      <w:r w:rsidR="006D62A0">
        <w:rPr>
          <w:rFonts w:ascii="Garamond" w:eastAsiaTheme="minorEastAsia" w:hAnsi="Garamond"/>
          <w:i/>
          <w:iCs/>
        </w:rPr>
        <w:t xml:space="preserve"> </w:t>
      </w:r>
      <w:r w:rsidR="006D62A0">
        <w:rPr>
          <w:rFonts w:ascii="Garamond" w:eastAsiaTheme="minorEastAsia" w:hAnsi="Garamond"/>
        </w:rPr>
        <w:t>is our explanatory variable of interest, the percent</w:t>
      </w:r>
      <w:r w:rsidR="00763D50">
        <w:rPr>
          <w:rFonts w:ascii="Garamond" w:eastAsiaTheme="minorEastAsia" w:hAnsi="Garamond"/>
        </w:rPr>
        <w:t>age</w:t>
      </w:r>
      <w:r w:rsidR="006D62A0">
        <w:rPr>
          <w:rFonts w:ascii="Garamond" w:eastAsiaTheme="minorEastAsia" w:hAnsi="Garamond"/>
        </w:rPr>
        <w:t xml:space="preserve"> of teachers retained in a district </w:t>
      </w:r>
      <w:proofErr w:type="spellStart"/>
      <w:r w:rsidR="006D62A0" w:rsidRPr="00F936E6">
        <w:rPr>
          <w:rFonts w:ascii="Garamond" w:eastAsiaTheme="minorEastAsia" w:hAnsi="Garamond"/>
          <w:i/>
          <w:iCs/>
        </w:rPr>
        <w:t>i</w:t>
      </w:r>
      <w:proofErr w:type="spellEnd"/>
      <w:r w:rsidR="006D62A0">
        <w:rPr>
          <w:rFonts w:ascii="Garamond" w:eastAsiaTheme="minorEastAsia" w:hAnsi="Garamond"/>
          <w:i/>
          <w:iCs/>
        </w:rPr>
        <w:t xml:space="preserve"> </w:t>
      </w:r>
      <w:r w:rsidR="006D62A0">
        <w:rPr>
          <w:rFonts w:ascii="Garamond" w:eastAsiaTheme="minorEastAsia" w:hAnsi="Garamond"/>
        </w:rPr>
        <w:t xml:space="preserve">at year of interest </w:t>
      </w:r>
      <w:r w:rsidR="006D62A0" w:rsidRPr="00F936E6">
        <w:rPr>
          <w:rFonts w:ascii="Garamond" w:eastAsiaTheme="minorEastAsia" w:hAnsi="Garamond"/>
          <w:i/>
          <w:iCs/>
        </w:rPr>
        <w:t>s</w:t>
      </w:r>
      <w:r w:rsidR="006D62A0">
        <w:rPr>
          <w:rFonts w:ascii="Garamond" w:eastAsiaTheme="minorEastAsia" w:hAnsi="Garamond"/>
          <w:i/>
          <w:iCs/>
        </w:rPr>
        <w:t xml:space="preserve"> </w:t>
      </w:r>
      <w:commentRangeStart w:id="22"/>
      <w:r w:rsidR="00B2626B">
        <w:rPr>
          <w:rFonts w:ascii="Garamond" w:eastAsiaTheme="minorEastAsia" w:hAnsi="Garamond"/>
        </w:rPr>
        <w:t>from the year before</w:t>
      </w:r>
      <w:commentRangeEnd w:id="22"/>
      <w:r w:rsidR="007A672D">
        <w:rPr>
          <w:rStyle w:val="CommentReference"/>
        </w:rPr>
        <w:commentReference w:id="22"/>
      </w:r>
      <w:r w:rsidR="00B2626B">
        <w:rPr>
          <w:rFonts w:ascii="Garamond" w:eastAsiaTheme="minorEastAsia" w:hAnsi="Garamond"/>
        </w:rPr>
        <w:t xml:space="preserve">. </w:t>
      </w:r>
      <m:oMath>
        <m:sSub>
          <m:sSubPr>
            <m:ctrlPr>
              <w:rPr>
                <w:rFonts w:ascii="Cambria Math" w:hAnsi="Cambria Math"/>
                <w:i/>
              </w:rPr>
            </m:ctrlPr>
          </m:sSubPr>
          <m:e>
            <m:r>
              <w:rPr>
                <w:rFonts w:ascii="Cambria Math" w:hAnsi="Cambria Math"/>
              </w:rPr>
              <m:t>X</m:t>
            </m:r>
          </m:e>
          <m:sub>
            <m:r>
              <w:rPr>
                <w:rFonts w:ascii="Cambria Math" w:hAnsi="Cambria Math"/>
              </w:rPr>
              <m:t>is</m:t>
            </m:r>
          </m:sub>
        </m:sSub>
      </m:oMath>
      <w:r w:rsidR="00EB3CC6">
        <w:rPr>
          <w:rFonts w:ascii="Garamond" w:eastAsiaTheme="minorEastAsia" w:hAnsi="Garamond"/>
        </w:rPr>
        <w:t xml:space="preserve"> is a vector of time-varying characteristics of the school districts, while </w:t>
      </w:r>
      <m:oMath>
        <m:sSub>
          <m:sSubPr>
            <m:ctrlPr>
              <w:rPr>
                <w:rFonts w:ascii="Cambria Math" w:hAnsi="Cambria Math"/>
                <w:i/>
              </w:rPr>
            </m:ctrlPr>
          </m:sSubPr>
          <m:e>
            <m:r>
              <w:rPr>
                <w:rFonts w:ascii="Cambria Math" w:hAnsi="Cambria Math"/>
              </w:rPr>
              <m:t>γ</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δ</m:t>
            </m:r>
          </m:e>
          <m:sub>
            <m:r>
              <w:rPr>
                <w:rFonts w:ascii="Cambria Math" w:hAnsi="Cambria Math"/>
              </w:rPr>
              <m:t>i</m:t>
            </m:r>
          </m:sub>
        </m:sSub>
      </m:oMath>
      <w:r w:rsidR="00EB3CC6">
        <w:rPr>
          <w:rFonts w:ascii="Garamond" w:eastAsiaTheme="minorEastAsia" w:hAnsi="Garamond"/>
        </w:rPr>
        <w:t xml:space="preserve"> are the school and year fixed </w:t>
      </w:r>
      <w:proofErr w:type="gramStart"/>
      <w:r w:rsidR="00EB3CC6">
        <w:rPr>
          <w:rFonts w:ascii="Garamond" w:eastAsiaTheme="minorEastAsia" w:hAnsi="Garamond"/>
        </w:rPr>
        <w:t>effects.</w:t>
      </w:r>
      <w:proofErr w:type="gramEnd"/>
      <w:r w:rsidR="00D20E6B">
        <w:rPr>
          <w:rFonts w:ascii="Garamond" w:eastAsiaTheme="minorEastAsia" w:hAnsi="Garamond"/>
        </w:rPr>
        <w:t xml:space="preserve"> </w:t>
      </w:r>
      <w:commentRangeEnd w:id="21"/>
      <w:r w:rsidR="00A228B4">
        <w:rPr>
          <w:rStyle w:val="CommentReference"/>
        </w:rPr>
        <w:commentReference w:id="21"/>
      </w:r>
      <w:r w:rsidR="00D20E6B">
        <w:rPr>
          <w:rFonts w:ascii="Garamond" w:eastAsiaTheme="minorEastAsia" w:hAnsi="Garamond"/>
        </w:rPr>
        <w:t xml:space="preserve">By using the fixed effects in the </w:t>
      </w:r>
      <w:r w:rsidR="00763D50">
        <w:rPr>
          <w:rFonts w:ascii="Garamond" w:eastAsiaTheme="minorEastAsia" w:hAnsi="Garamond"/>
        </w:rPr>
        <w:t xml:space="preserve">model, we can control for time-invariant factors and time-varying shocks to all the districts and estimate the coefficient of interest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763D50">
        <w:rPr>
          <w:rFonts w:ascii="Garamond" w:eastAsiaTheme="minorEastAsia" w:hAnsi="Garamond"/>
        </w:rPr>
        <w:t xml:space="preserve"> with </w:t>
      </w:r>
      <w:r w:rsidR="00417373">
        <w:rPr>
          <w:rFonts w:ascii="Garamond" w:eastAsiaTheme="minorEastAsia" w:hAnsi="Garamond"/>
        </w:rPr>
        <w:t xml:space="preserve">only </w:t>
      </w:r>
      <w:r w:rsidR="00763D50">
        <w:rPr>
          <w:rFonts w:ascii="Garamond" w:eastAsiaTheme="minorEastAsia" w:hAnsi="Garamond"/>
        </w:rPr>
        <w:t xml:space="preserve">the time-varying, district-specific </w:t>
      </w:r>
      <w:r w:rsidR="00155558">
        <w:rPr>
          <w:rFonts w:ascii="Garamond" w:eastAsiaTheme="minorEastAsia" w:hAnsi="Garamond"/>
        </w:rPr>
        <w:t>variations</w:t>
      </w:r>
      <w:r w:rsidR="00763D50">
        <w:rPr>
          <w:rFonts w:ascii="Garamond" w:eastAsiaTheme="minorEastAsia" w:hAnsi="Garamond"/>
        </w:rPr>
        <w:t xml:space="preserve">. </w:t>
      </w:r>
      <w:r w:rsidR="00A63005">
        <w:rPr>
          <w:rFonts w:ascii="Garamond" w:eastAsiaTheme="minorEastAsia" w:hAnsi="Garamond"/>
        </w:rPr>
        <w:t xml:space="preserve">The controls vector </w:t>
      </w:r>
      <m:oMath>
        <m:sSub>
          <m:sSubPr>
            <m:ctrlPr>
              <w:rPr>
                <w:rFonts w:ascii="Cambria Math" w:hAnsi="Cambria Math"/>
                <w:i/>
              </w:rPr>
            </m:ctrlPr>
          </m:sSubPr>
          <m:e>
            <m:r>
              <w:rPr>
                <w:rFonts w:ascii="Cambria Math" w:hAnsi="Cambria Math"/>
              </w:rPr>
              <m:t>X</m:t>
            </m:r>
          </m:e>
          <m:sub>
            <m:r>
              <w:rPr>
                <w:rFonts w:ascii="Cambria Math" w:hAnsi="Cambria Math"/>
              </w:rPr>
              <m:t>is</m:t>
            </m:r>
          </m:sub>
        </m:sSub>
        <m:r>
          <w:rPr>
            <w:rFonts w:ascii="Cambria Math" w:hAnsi="Cambria Math"/>
          </w:rPr>
          <m:t xml:space="preserve"> </m:t>
        </m:r>
      </m:oMath>
      <w:r w:rsidR="00A63005">
        <w:rPr>
          <w:rFonts w:ascii="Garamond" w:eastAsiaTheme="minorEastAsia" w:hAnsi="Garamond"/>
        </w:rPr>
        <w:t>in the model include Math class composition variables (</w:t>
      </w:r>
      <w:proofErr w:type="spellStart"/>
      <w:r w:rsidR="00A63005" w:rsidRPr="00A63005">
        <w:rPr>
          <w:rFonts w:ascii="Garamond" w:eastAsiaTheme="minorEastAsia" w:hAnsi="Garamond"/>
          <w:i/>
          <w:iCs/>
        </w:rPr>
        <w:t>classsize</w:t>
      </w:r>
      <w:proofErr w:type="spellEnd"/>
      <w:r w:rsidR="00A63005" w:rsidRPr="00A63005">
        <w:rPr>
          <w:rFonts w:ascii="Garamond" w:eastAsiaTheme="minorEastAsia" w:hAnsi="Garamond"/>
          <w:i/>
          <w:iCs/>
        </w:rPr>
        <w:t xml:space="preserve">, </w:t>
      </w:r>
      <w:proofErr w:type="spellStart"/>
      <w:r w:rsidR="00A63005" w:rsidRPr="00A63005">
        <w:rPr>
          <w:rFonts w:ascii="Garamond" w:eastAsiaTheme="minorEastAsia" w:hAnsi="Garamond"/>
          <w:i/>
          <w:iCs/>
        </w:rPr>
        <w:t>stfemale</w:t>
      </w:r>
      <w:proofErr w:type="spellEnd"/>
      <w:r w:rsidR="00A63005" w:rsidRPr="00A63005">
        <w:rPr>
          <w:rFonts w:ascii="Garamond" w:eastAsiaTheme="minorEastAsia" w:hAnsi="Garamond"/>
          <w:i/>
          <w:iCs/>
        </w:rPr>
        <w:t xml:space="preserve">, </w:t>
      </w:r>
      <w:proofErr w:type="spellStart"/>
      <w:r w:rsidR="00A63005" w:rsidRPr="00A63005">
        <w:rPr>
          <w:rFonts w:ascii="Garamond" w:eastAsiaTheme="minorEastAsia" w:hAnsi="Garamond"/>
          <w:i/>
          <w:iCs/>
        </w:rPr>
        <w:t>ellperc</w:t>
      </w:r>
      <w:proofErr w:type="spellEnd"/>
      <w:r w:rsidR="00A63005" w:rsidRPr="00A63005">
        <w:rPr>
          <w:rFonts w:ascii="Garamond" w:eastAsiaTheme="minorEastAsia" w:hAnsi="Garamond"/>
          <w:i/>
          <w:iCs/>
        </w:rPr>
        <w:t xml:space="preserve">, </w:t>
      </w:r>
      <w:proofErr w:type="spellStart"/>
      <w:r w:rsidR="00A63005" w:rsidRPr="00A63005">
        <w:rPr>
          <w:rFonts w:ascii="Garamond" w:eastAsiaTheme="minorEastAsia" w:hAnsi="Garamond"/>
          <w:i/>
          <w:iCs/>
        </w:rPr>
        <w:lastRenderedPageBreak/>
        <w:t>poorperc</w:t>
      </w:r>
      <w:proofErr w:type="spellEnd"/>
      <w:r w:rsidR="00A63005">
        <w:rPr>
          <w:rFonts w:ascii="Garamond" w:eastAsiaTheme="minorEastAsia" w:hAnsi="Garamond"/>
        </w:rPr>
        <w:t>), teacher quality (</w:t>
      </w:r>
      <w:r w:rsidR="00A63005" w:rsidRPr="00A63005">
        <w:rPr>
          <w:rFonts w:ascii="Garamond" w:eastAsiaTheme="minorEastAsia" w:hAnsi="Garamond"/>
          <w:i/>
          <w:iCs/>
        </w:rPr>
        <w:t xml:space="preserve">licensed, </w:t>
      </w:r>
      <w:proofErr w:type="spellStart"/>
      <w:r w:rsidR="00A63005" w:rsidRPr="00A63005">
        <w:rPr>
          <w:rFonts w:ascii="Garamond" w:eastAsiaTheme="minorEastAsia" w:hAnsi="Garamond"/>
          <w:i/>
          <w:iCs/>
        </w:rPr>
        <w:t>corequality</w:t>
      </w:r>
      <w:proofErr w:type="spellEnd"/>
      <w:r w:rsidR="00A63005">
        <w:rPr>
          <w:rFonts w:ascii="Garamond" w:eastAsiaTheme="minorEastAsia" w:hAnsi="Garamond"/>
        </w:rPr>
        <w:t>), funding measures (</w:t>
      </w:r>
      <w:proofErr w:type="spellStart"/>
      <w:r w:rsidR="00A63005" w:rsidRPr="00A63005">
        <w:rPr>
          <w:rFonts w:ascii="Garamond" w:eastAsiaTheme="minorEastAsia" w:hAnsi="Garamond"/>
          <w:i/>
          <w:iCs/>
        </w:rPr>
        <w:t>lwage</w:t>
      </w:r>
      <w:proofErr w:type="spellEnd"/>
      <w:r w:rsidR="00A63005" w:rsidRPr="00A63005">
        <w:rPr>
          <w:rFonts w:ascii="Garamond" w:eastAsiaTheme="minorEastAsia" w:hAnsi="Garamond"/>
          <w:i/>
          <w:iCs/>
        </w:rPr>
        <w:t xml:space="preserve">, </w:t>
      </w:r>
      <w:proofErr w:type="spellStart"/>
      <w:r w:rsidR="00A63005" w:rsidRPr="00A63005">
        <w:rPr>
          <w:rFonts w:ascii="Garamond" w:eastAsiaTheme="minorEastAsia" w:hAnsi="Garamond"/>
          <w:i/>
          <w:iCs/>
        </w:rPr>
        <w:t>lin_exppp</w:t>
      </w:r>
      <w:proofErr w:type="spellEnd"/>
      <w:r w:rsidR="008A1853">
        <w:rPr>
          <w:rFonts w:ascii="Garamond" w:eastAsiaTheme="minorEastAsia" w:hAnsi="Garamond"/>
          <w:i/>
          <w:iCs/>
        </w:rPr>
        <w:t xml:space="preserve"> </w:t>
      </w:r>
      <w:r w:rsidR="008A1853">
        <w:rPr>
          <w:rFonts w:ascii="Garamond" w:eastAsiaTheme="minorEastAsia" w:hAnsi="Garamond"/>
        </w:rPr>
        <w:t>or</w:t>
      </w:r>
      <w:r w:rsidR="00A63005" w:rsidRPr="00A63005">
        <w:rPr>
          <w:rFonts w:ascii="Garamond" w:eastAsiaTheme="minorEastAsia" w:hAnsi="Garamond"/>
          <w:i/>
          <w:iCs/>
        </w:rPr>
        <w:t xml:space="preserve"> </w:t>
      </w:r>
      <w:proofErr w:type="spellStart"/>
      <w:r w:rsidR="00A63005" w:rsidRPr="00A63005">
        <w:rPr>
          <w:rFonts w:ascii="Garamond" w:eastAsiaTheme="minorEastAsia" w:hAnsi="Garamond"/>
          <w:i/>
          <w:iCs/>
        </w:rPr>
        <w:t>ltot_exppp</w:t>
      </w:r>
      <w:proofErr w:type="spellEnd"/>
      <w:r w:rsidR="00A63005">
        <w:rPr>
          <w:rFonts w:ascii="Garamond" w:eastAsiaTheme="minorEastAsia" w:hAnsi="Garamond"/>
        </w:rPr>
        <w:t>), principal retention (</w:t>
      </w:r>
      <w:proofErr w:type="spellStart"/>
      <w:r w:rsidR="00A63005" w:rsidRPr="00A63005">
        <w:rPr>
          <w:rFonts w:ascii="Garamond" w:eastAsiaTheme="minorEastAsia" w:hAnsi="Garamond"/>
          <w:i/>
          <w:iCs/>
        </w:rPr>
        <w:t>retperc_p</w:t>
      </w:r>
      <w:proofErr w:type="spellEnd"/>
      <w:r w:rsidR="00A63005">
        <w:rPr>
          <w:rFonts w:ascii="Garamond" w:eastAsiaTheme="minorEastAsia" w:hAnsi="Garamond"/>
        </w:rPr>
        <w:t>)</w:t>
      </w:r>
      <w:r w:rsidR="008A1853">
        <w:rPr>
          <w:rFonts w:ascii="Garamond" w:eastAsiaTheme="minorEastAsia" w:hAnsi="Garamond"/>
        </w:rPr>
        <w:t>, and disciplinary measures (</w:t>
      </w:r>
      <w:proofErr w:type="spellStart"/>
      <w:r w:rsidR="008A1853" w:rsidRPr="008A1853">
        <w:rPr>
          <w:rFonts w:ascii="Garamond" w:eastAsiaTheme="minorEastAsia" w:hAnsi="Garamond"/>
          <w:i/>
          <w:iCs/>
        </w:rPr>
        <w:t>discp</w:t>
      </w:r>
      <w:proofErr w:type="spellEnd"/>
      <w:r w:rsidR="008A1853">
        <w:rPr>
          <w:rFonts w:ascii="Garamond" w:eastAsiaTheme="minorEastAsia" w:hAnsi="Garamond"/>
        </w:rPr>
        <w:t xml:space="preserve"> or </w:t>
      </w:r>
      <w:proofErr w:type="spellStart"/>
      <w:r w:rsidR="008A1853" w:rsidRPr="008A1853">
        <w:rPr>
          <w:rFonts w:ascii="Garamond" w:eastAsiaTheme="minorEastAsia" w:hAnsi="Garamond"/>
          <w:i/>
          <w:iCs/>
        </w:rPr>
        <w:t>sdiscp</w:t>
      </w:r>
      <w:proofErr w:type="spellEnd"/>
      <w:r w:rsidR="008A1853">
        <w:rPr>
          <w:rFonts w:ascii="Garamond" w:eastAsiaTheme="minorEastAsia" w:hAnsi="Garamond"/>
        </w:rPr>
        <w:t>)</w:t>
      </w:r>
      <w:r w:rsidR="00AE6E5D">
        <w:rPr>
          <w:rFonts w:ascii="Garamond" w:eastAsiaTheme="minorEastAsia" w:hAnsi="Garamond"/>
        </w:rPr>
        <w:t>. Information on the variables</w:t>
      </w:r>
      <w:r w:rsidR="0077419D">
        <w:rPr>
          <w:rFonts w:ascii="Garamond" w:eastAsiaTheme="minorEastAsia" w:hAnsi="Garamond"/>
        </w:rPr>
        <w:t xml:space="preserve"> in this equation</w:t>
      </w:r>
      <w:r w:rsidR="00AE6E5D">
        <w:rPr>
          <w:rFonts w:ascii="Garamond" w:eastAsiaTheme="minorEastAsia" w:hAnsi="Garamond"/>
        </w:rPr>
        <w:t xml:space="preserve"> are available </w:t>
      </w:r>
      <w:del w:id="24" w:author="Underwood, Anthony" w:date="2020-04-28T11:53:00Z">
        <w:r w:rsidR="00AE6E5D" w:rsidDel="007A672D">
          <w:rPr>
            <w:rFonts w:ascii="Garamond" w:eastAsiaTheme="minorEastAsia" w:hAnsi="Garamond"/>
          </w:rPr>
          <w:delText>on the summary statistics table in part 2</w:delText>
        </w:r>
      </w:del>
      <w:ins w:id="25" w:author="Underwood, Anthony" w:date="2020-04-28T11:53:00Z">
        <w:r w:rsidR="007A672D">
          <w:rPr>
            <w:rFonts w:ascii="Garamond" w:eastAsiaTheme="minorEastAsia" w:hAnsi="Garamond"/>
          </w:rPr>
          <w:t>in Table 1</w:t>
        </w:r>
      </w:ins>
      <w:r w:rsidR="00D74E36">
        <w:rPr>
          <w:rFonts w:ascii="Garamond" w:eastAsiaTheme="minorEastAsia" w:hAnsi="Garamond"/>
        </w:rPr>
        <w:t xml:space="preserve">. </w:t>
      </w:r>
    </w:p>
    <w:p w14:paraId="2A2D5FD2" w14:textId="7FFD083D" w:rsidR="00D74E36" w:rsidRPr="008A1853" w:rsidRDefault="00D74E36" w:rsidP="00A20A05">
      <w:pPr>
        <w:spacing w:line="480" w:lineRule="auto"/>
        <w:rPr>
          <w:rFonts w:ascii="Garamond" w:eastAsiaTheme="minorEastAsia" w:hAnsi="Garamond"/>
        </w:rPr>
      </w:pPr>
      <w:r>
        <w:rPr>
          <w:rFonts w:ascii="Garamond" w:eastAsiaTheme="minorEastAsia" w:hAnsi="Garamond"/>
        </w:rPr>
        <w:tab/>
      </w:r>
      <w:r w:rsidR="00C86273">
        <w:rPr>
          <w:rFonts w:ascii="Garamond" w:eastAsiaTheme="minorEastAsia" w:hAnsi="Garamond"/>
        </w:rPr>
        <w:t xml:space="preserve">For </w:t>
      </w:r>
      <w:r w:rsidR="00B12CB6">
        <w:rPr>
          <w:rFonts w:ascii="Garamond" w:eastAsiaTheme="minorEastAsia" w:hAnsi="Garamond"/>
        </w:rPr>
        <w:t>the</w:t>
      </w:r>
      <w:r w:rsidR="00C86273">
        <w:rPr>
          <w:rFonts w:ascii="Garamond" w:eastAsiaTheme="minorEastAsia" w:hAnsi="Garamond"/>
        </w:rPr>
        <w:t xml:space="preserve"> coefficient of interest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C86273">
        <w:rPr>
          <w:rFonts w:ascii="Garamond" w:eastAsiaTheme="minorEastAsia" w:hAnsi="Garamond"/>
        </w:rPr>
        <w:t xml:space="preserve">, </w:t>
      </w:r>
      <w:r w:rsidR="00B12CB6">
        <w:rPr>
          <w:rFonts w:ascii="Garamond" w:eastAsiaTheme="minorEastAsia" w:hAnsi="Garamond"/>
        </w:rPr>
        <w:t xml:space="preserve">we can interpret its estimations as </w:t>
      </w:r>
      <w:r w:rsidR="004F4A56">
        <w:rPr>
          <w:rFonts w:ascii="Garamond" w:eastAsiaTheme="minorEastAsia" w:hAnsi="Garamond"/>
        </w:rPr>
        <w:t>the net effect</w:t>
      </w:r>
      <w:r w:rsidR="00D814C6">
        <w:rPr>
          <w:rFonts w:ascii="Garamond" w:eastAsiaTheme="minorEastAsia" w:hAnsi="Garamond"/>
        </w:rPr>
        <w:t>s</w:t>
      </w:r>
      <w:r w:rsidR="004F4A56">
        <w:rPr>
          <w:rFonts w:ascii="Garamond" w:eastAsiaTheme="minorEastAsia" w:hAnsi="Garamond"/>
        </w:rPr>
        <w:t xml:space="preserve"> of increasing the retention rate of teachers</w:t>
      </w:r>
      <w:r w:rsidR="00E270DA">
        <w:rPr>
          <w:rFonts w:ascii="Garamond" w:eastAsiaTheme="minorEastAsia" w:hAnsi="Garamond"/>
        </w:rPr>
        <w:t xml:space="preserve"> in a district</w:t>
      </w:r>
      <w:r w:rsidR="004F4A56">
        <w:rPr>
          <w:rFonts w:ascii="Garamond" w:eastAsiaTheme="minorEastAsia" w:hAnsi="Garamond"/>
        </w:rPr>
        <w:t xml:space="preserve"> by one percentage point on the </w:t>
      </w:r>
      <w:r w:rsidR="00CD7514">
        <w:rPr>
          <w:rFonts w:ascii="Garamond" w:eastAsiaTheme="minorEastAsia" w:hAnsi="Garamond"/>
        </w:rPr>
        <w:t xml:space="preserve">Math </w:t>
      </w:r>
      <w:r w:rsidR="004F4A56">
        <w:rPr>
          <w:rFonts w:ascii="Garamond" w:eastAsiaTheme="minorEastAsia" w:hAnsi="Garamond"/>
        </w:rPr>
        <w:t xml:space="preserve">MCAS performance of the same district the next year. </w:t>
      </w:r>
      <w:r w:rsidR="003F315F" w:rsidRPr="6748651E">
        <w:rPr>
          <w:rFonts w:ascii="Garamond" w:eastAsia="Times New Roman" w:hAnsi="Garamond" w:cs="Tahoma"/>
          <w:color w:val="000000" w:themeColor="text1"/>
        </w:rPr>
        <w:t xml:space="preserve">There has been plenty of evidence relating teacher turnover rate with student performance, with the majority showing that high turnover affects student achievements negatively (Sorensen and Ladd 2020; </w:t>
      </w:r>
      <w:proofErr w:type="spellStart"/>
      <w:r w:rsidR="003F315F" w:rsidRPr="6748651E">
        <w:rPr>
          <w:rFonts w:ascii="Garamond" w:eastAsia="Times New Roman" w:hAnsi="Garamond" w:cs="Tahoma"/>
          <w:color w:val="000000" w:themeColor="text1"/>
        </w:rPr>
        <w:t>Ronfeld</w:t>
      </w:r>
      <w:proofErr w:type="spellEnd"/>
      <w:r w:rsidR="003F315F" w:rsidRPr="6748651E">
        <w:rPr>
          <w:rFonts w:ascii="Garamond" w:eastAsia="Times New Roman" w:hAnsi="Garamond" w:cs="Tahoma"/>
          <w:color w:val="000000" w:themeColor="text1"/>
        </w:rPr>
        <w:t xml:space="preserve"> 2013).</w:t>
      </w:r>
      <w:r w:rsidR="009F398A">
        <w:rPr>
          <w:rFonts w:ascii="Garamond" w:eastAsia="Times New Roman" w:hAnsi="Garamond" w:cs="Tahoma"/>
          <w:color w:val="000000" w:themeColor="text1"/>
        </w:rPr>
        <w:t xml:space="preserve"> </w:t>
      </w:r>
      <w:r w:rsidR="00BD0B8A">
        <w:rPr>
          <w:rFonts w:ascii="Garamond" w:eastAsia="Times New Roman" w:hAnsi="Garamond" w:cs="Tahoma"/>
          <w:color w:val="000000" w:themeColor="text1"/>
        </w:rPr>
        <w:t xml:space="preserve">Even as district and year fixed effects are included, the negative relationship is likely to hold due to </w:t>
      </w:r>
      <w:r w:rsidR="009E786C">
        <w:rPr>
          <w:rFonts w:ascii="Garamond" w:eastAsia="Times New Roman" w:hAnsi="Garamond" w:cs="Tahoma"/>
          <w:color w:val="000000" w:themeColor="text1"/>
        </w:rPr>
        <w:t>other disruptive effects of</w:t>
      </w:r>
      <w:r w:rsidR="00050BCF">
        <w:rPr>
          <w:rFonts w:ascii="Garamond" w:eastAsia="Times New Roman" w:hAnsi="Garamond" w:cs="Tahoma"/>
          <w:color w:val="000000" w:themeColor="text1"/>
        </w:rPr>
        <w:t xml:space="preserve"> teacher change in a school such as peer spill-over effects or other dynamic factors (Jackson and </w:t>
      </w:r>
      <w:proofErr w:type="spellStart"/>
      <w:r w:rsidR="00050BCF">
        <w:rPr>
          <w:rFonts w:ascii="Garamond" w:eastAsia="Times New Roman" w:hAnsi="Garamond" w:cs="Tahoma"/>
          <w:color w:val="000000" w:themeColor="text1"/>
        </w:rPr>
        <w:t>Bruegmann</w:t>
      </w:r>
      <w:proofErr w:type="spellEnd"/>
      <w:r w:rsidR="00050BCF">
        <w:rPr>
          <w:rFonts w:ascii="Garamond" w:eastAsia="Times New Roman" w:hAnsi="Garamond" w:cs="Tahoma"/>
          <w:color w:val="000000" w:themeColor="text1"/>
        </w:rPr>
        <w:t xml:space="preserve"> 2009). Certain variables already controlled in the model can have a quite significant coefficient, however, </w:t>
      </w:r>
      <w:r w:rsidR="004F5B60">
        <w:rPr>
          <w:rFonts w:ascii="Garamond" w:eastAsia="Times New Roman" w:hAnsi="Garamond" w:cs="Tahoma"/>
          <w:color w:val="000000" w:themeColor="text1"/>
        </w:rPr>
        <w:t xml:space="preserve">as </w:t>
      </w:r>
      <w:r w:rsidR="004F5B60" w:rsidRPr="6748651E">
        <w:rPr>
          <w:rFonts w:ascii="Garamond" w:eastAsia="Times New Roman" w:hAnsi="Garamond" w:cs="Tahoma"/>
          <w:color w:val="000000" w:themeColor="text1"/>
        </w:rPr>
        <w:t xml:space="preserve">Sorensen and Ladd </w:t>
      </w:r>
      <w:r w:rsidR="004F5B60">
        <w:rPr>
          <w:rFonts w:ascii="Garamond" w:eastAsia="Times New Roman" w:hAnsi="Garamond" w:cs="Tahoma"/>
          <w:color w:val="000000" w:themeColor="text1"/>
        </w:rPr>
        <w:t>(</w:t>
      </w:r>
      <w:r w:rsidR="004F5B60" w:rsidRPr="6748651E">
        <w:rPr>
          <w:rFonts w:ascii="Garamond" w:eastAsia="Times New Roman" w:hAnsi="Garamond" w:cs="Tahoma"/>
          <w:color w:val="000000" w:themeColor="text1"/>
        </w:rPr>
        <w:t>2020</w:t>
      </w:r>
      <w:r w:rsidR="004F5B60">
        <w:rPr>
          <w:rFonts w:ascii="Garamond" w:eastAsia="Times New Roman" w:hAnsi="Garamond" w:cs="Tahoma"/>
          <w:color w:val="000000" w:themeColor="text1"/>
        </w:rPr>
        <w:t xml:space="preserve">) summarized from past research significant relationships of the variables of interest with factors of teacher credentials, class size, and student discipline as well. </w:t>
      </w:r>
    </w:p>
    <w:p w14:paraId="65954304" w14:textId="506F700F" w:rsidR="00A46FD9" w:rsidRPr="00A20A05" w:rsidRDefault="00A46FD9" w:rsidP="00A20A05">
      <w:pPr>
        <w:spacing w:line="480" w:lineRule="auto"/>
        <w:rPr>
          <w:rFonts w:ascii="Garamond" w:hAnsi="Garamond"/>
        </w:rPr>
      </w:pPr>
      <m:oMathPara>
        <m:oMath>
          <m:r>
            <w:rPr>
              <w:rFonts w:ascii="Cambria Math" w:hAnsi="Cambria Math"/>
            </w:rPr>
            <m:t xml:space="preserve"> </m:t>
          </m:r>
        </m:oMath>
      </m:oMathPara>
    </w:p>
    <w:p w14:paraId="48D988C6" w14:textId="5C60F376" w:rsidR="001A635A" w:rsidRDefault="001A635A">
      <w:pPr>
        <w:rPr>
          <w:rFonts w:ascii="Garamond" w:hAnsi="Garamond"/>
        </w:rPr>
      </w:pPr>
    </w:p>
    <w:p w14:paraId="6E93C151" w14:textId="77777777" w:rsidR="00BF7EE4" w:rsidRDefault="00BF7EE4" w:rsidP="001A635A">
      <w:pPr>
        <w:spacing w:line="480" w:lineRule="auto"/>
        <w:jc w:val="center"/>
        <w:rPr>
          <w:rFonts w:ascii="Garamond" w:hAnsi="Garamond"/>
        </w:rPr>
      </w:pPr>
    </w:p>
    <w:p w14:paraId="11D6363F" w14:textId="77777777" w:rsidR="00BF7EE4" w:rsidRDefault="00BF7EE4" w:rsidP="001A635A">
      <w:pPr>
        <w:spacing w:line="480" w:lineRule="auto"/>
        <w:jc w:val="center"/>
        <w:rPr>
          <w:rFonts w:ascii="Garamond" w:hAnsi="Garamond"/>
        </w:rPr>
      </w:pPr>
    </w:p>
    <w:p w14:paraId="2C4FDE2D" w14:textId="77777777" w:rsidR="00BF7EE4" w:rsidRDefault="00BF7EE4" w:rsidP="001A635A">
      <w:pPr>
        <w:spacing w:line="480" w:lineRule="auto"/>
        <w:jc w:val="center"/>
        <w:rPr>
          <w:rFonts w:ascii="Garamond" w:hAnsi="Garamond"/>
        </w:rPr>
      </w:pPr>
    </w:p>
    <w:p w14:paraId="39051B29" w14:textId="77777777" w:rsidR="00BF7EE4" w:rsidRDefault="00BF7EE4" w:rsidP="001A635A">
      <w:pPr>
        <w:spacing w:line="480" w:lineRule="auto"/>
        <w:jc w:val="center"/>
        <w:rPr>
          <w:rFonts w:ascii="Garamond" w:hAnsi="Garamond"/>
        </w:rPr>
      </w:pPr>
    </w:p>
    <w:p w14:paraId="6F2DB411" w14:textId="77777777" w:rsidR="00BF7EE4" w:rsidRDefault="00BF7EE4" w:rsidP="001A635A">
      <w:pPr>
        <w:spacing w:line="480" w:lineRule="auto"/>
        <w:jc w:val="center"/>
        <w:rPr>
          <w:rFonts w:ascii="Garamond" w:hAnsi="Garamond"/>
        </w:rPr>
      </w:pPr>
    </w:p>
    <w:p w14:paraId="0E78A2A7" w14:textId="77777777" w:rsidR="00BF7EE4" w:rsidRDefault="00BF7EE4" w:rsidP="001A635A">
      <w:pPr>
        <w:spacing w:line="480" w:lineRule="auto"/>
        <w:jc w:val="center"/>
        <w:rPr>
          <w:rFonts w:ascii="Garamond" w:hAnsi="Garamond"/>
        </w:rPr>
      </w:pPr>
    </w:p>
    <w:p w14:paraId="0E68E66A" w14:textId="4761D015" w:rsidR="001A635A" w:rsidRDefault="001A635A" w:rsidP="001A635A">
      <w:pPr>
        <w:spacing w:line="480" w:lineRule="auto"/>
        <w:jc w:val="center"/>
        <w:rPr>
          <w:rFonts w:ascii="Garamond" w:hAnsi="Garamond"/>
        </w:rPr>
      </w:pPr>
      <w:r>
        <w:rPr>
          <w:rFonts w:ascii="Garamond" w:hAnsi="Garamond"/>
        </w:rPr>
        <w:t>Bibliography</w:t>
      </w:r>
    </w:p>
    <w:p w14:paraId="58DD77BB" w14:textId="77777777" w:rsidR="001A635A" w:rsidRPr="004F1DE7" w:rsidRDefault="001A635A" w:rsidP="001A635A">
      <w:pPr>
        <w:spacing w:line="360" w:lineRule="auto"/>
        <w:ind w:left="720" w:hanging="720"/>
        <w:rPr>
          <w:rFonts w:ascii="Garamond" w:eastAsia="Times New Roman" w:hAnsi="Garamond" w:cs="Times New Roman"/>
          <w:color w:val="000000" w:themeColor="text1"/>
        </w:rPr>
      </w:pPr>
      <w:proofErr w:type="spellStart"/>
      <w:r w:rsidRPr="004F1DE7">
        <w:rPr>
          <w:rFonts w:ascii="Garamond" w:eastAsia="Times New Roman" w:hAnsi="Garamond" w:cs="Arial"/>
          <w:color w:val="000000" w:themeColor="text1"/>
          <w:shd w:val="clear" w:color="auto" w:fill="FFFFFF"/>
        </w:rPr>
        <w:t>Ronfeldt</w:t>
      </w:r>
      <w:proofErr w:type="spellEnd"/>
      <w:r w:rsidRPr="004F1DE7">
        <w:rPr>
          <w:rFonts w:ascii="Garamond" w:eastAsia="Times New Roman" w:hAnsi="Garamond" w:cs="Arial"/>
          <w:color w:val="000000" w:themeColor="text1"/>
          <w:shd w:val="clear" w:color="auto" w:fill="FFFFFF"/>
        </w:rPr>
        <w:t>, M., S. Loeb, and J. Wyckoff. </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How teacher turnover harms student achievement</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i/>
          <w:iCs/>
          <w:color w:val="000000" w:themeColor="text1"/>
          <w:shd w:val="clear" w:color="auto" w:fill="FFFFFF"/>
        </w:rPr>
        <w:t xml:space="preserve"> American Educational Research Journal</w:t>
      </w:r>
      <w:r w:rsidRPr="004F1DE7">
        <w:rPr>
          <w:rFonts w:ascii="Garamond" w:eastAsia="Times New Roman" w:hAnsi="Garamond" w:cs="Arial"/>
          <w:i/>
          <w:iCs/>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50</w:t>
      </w:r>
      <w:r w:rsidRPr="004F1DE7">
        <w:rPr>
          <w:rFonts w:ascii="Garamond" w:eastAsia="Times New Roman" w:hAnsi="Garamond" w:cs="Arial"/>
          <w:color w:val="000000" w:themeColor="text1"/>
          <w:shd w:val="clear" w:color="auto" w:fill="FFFFFF"/>
          <w:lang w:val="vi-VN"/>
        </w:rPr>
        <w:t xml:space="preserve">, no. </w:t>
      </w:r>
      <w:r w:rsidRPr="004F1DE7">
        <w:rPr>
          <w:rFonts w:ascii="Garamond" w:eastAsia="Times New Roman" w:hAnsi="Garamond" w:cs="Arial"/>
          <w:color w:val="000000" w:themeColor="text1"/>
          <w:shd w:val="clear" w:color="auto" w:fill="FFFFFF"/>
        </w:rPr>
        <w:t>1</w:t>
      </w:r>
      <w:r w:rsidRPr="004F1DE7">
        <w:rPr>
          <w:rFonts w:ascii="Garamond" w:eastAsia="Times New Roman" w:hAnsi="Garamond" w:cs="Arial"/>
          <w:color w:val="000000" w:themeColor="text1"/>
          <w:shd w:val="clear" w:color="auto" w:fill="FFFFFF"/>
          <w:lang w:val="vi-VN"/>
        </w:rPr>
        <w:t xml:space="preserve"> </w:t>
      </w:r>
      <w:r w:rsidRPr="004F1DE7">
        <w:rPr>
          <w:rFonts w:ascii="Garamond" w:eastAsia="Times New Roman" w:hAnsi="Garamond" w:cs="Arial"/>
          <w:color w:val="000000" w:themeColor="text1"/>
          <w:shd w:val="clear" w:color="auto" w:fill="FFFFFF"/>
        </w:rPr>
        <w:t>(2013)</w:t>
      </w:r>
      <w:r w:rsidRPr="004F1DE7">
        <w:rPr>
          <w:rFonts w:ascii="Garamond" w:eastAsia="Times New Roman" w:hAnsi="Garamond" w:cs="Arial"/>
          <w:color w:val="000000" w:themeColor="text1"/>
          <w:shd w:val="clear" w:color="auto" w:fill="FFFFFF"/>
          <w:lang w:val="vi-VN"/>
        </w:rPr>
        <w:t>:</w:t>
      </w:r>
      <w:r w:rsidRPr="004F1DE7">
        <w:rPr>
          <w:rFonts w:ascii="Garamond" w:eastAsia="Times New Roman" w:hAnsi="Garamond" w:cs="Arial"/>
          <w:color w:val="000000" w:themeColor="text1"/>
          <w:shd w:val="clear" w:color="auto" w:fill="FFFFFF"/>
        </w:rPr>
        <w:t xml:space="preserve"> 4-36.</w:t>
      </w:r>
    </w:p>
    <w:p w14:paraId="2F2882A5" w14:textId="77777777" w:rsidR="00BF7EE4" w:rsidRPr="004F1DE7" w:rsidRDefault="00BF7EE4" w:rsidP="00BF7EE4">
      <w:pPr>
        <w:shd w:val="clear" w:color="auto" w:fill="FFFFFF"/>
        <w:spacing w:line="360" w:lineRule="auto"/>
        <w:ind w:left="720" w:right="75" w:hanging="720"/>
        <w:rPr>
          <w:rFonts w:ascii="Garamond" w:eastAsia="Times New Roman" w:hAnsi="Garamond" w:cs="Times New Roman"/>
          <w:color w:val="000000"/>
        </w:rPr>
      </w:pPr>
      <w:r w:rsidRPr="004F1DE7">
        <w:rPr>
          <w:rFonts w:ascii="Garamond" w:eastAsia="Times New Roman" w:hAnsi="Garamond" w:cs="Times New Roman"/>
          <w:color w:val="000000"/>
        </w:rPr>
        <w:lastRenderedPageBreak/>
        <w:t>Sorensen, L</w:t>
      </w:r>
      <w:r>
        <w:rPr>
          <w:rFonts w:ascii="Garamond" w:eastAsia="Times New Roman" w:hAnsi="Garamond" w:cs="Times New Roman"/>
          <w:color w:val="000000"/>
        </w:rPr>
        <w:t>.</w:t>
      </w:r>
      <w:r w:rsidRPr="004F1DE7">
        <w:rPr>
          <w:rFonts w:ascii="Garamond" w:eastAsia="Times New Roman" w:hAnsi="Garamond" w:cs="Times New Roman"/>
          <w:color w:val="000000"/>
        </w:rPr>
        <w:t> C., and H</w:t>
      </w:r>
      <w:r>
        <w:rPr>
          <w:rFonts w:ascii="Garamond" w:eastAsia="Times New Roman" w:hAnsi="Garamond" w:cs="Times New Roman"/>
          <w:color w:val="000000"/>
        </w:rPr>
        <w:t>.</w:t>
      </w:r>
      <w:r w:rsidRPr="004F1DE7">
        <w:rPr>
          <w:rFonts w:ascii="Garamond" w:eastAsia="Times New Roman" w:hAnsi="Garamond" w:cs="Times New Roman"/>
          <w:color w:val="000000"/>
        </w:rPr>
        <w:t> F. Ladd. "The Hidden Costs of Teacher Turnover." </w:t>
      </w:r>
      <w:r w:rsidRPr="004F1DE7">
        <w:rPr>
          <w:rFonts w:ascii="Garamond" w:eastAsia="Times New Roman" w:hAnsi="Garamond" w:cs="Times New Roman"/>
          <w:i/>
          <w:iCs/>
          <w:color w:val="000000"/>
        </w:rPr>
        <w:t>AERA Open</w:t>
      </w:r>
      <w:r w:rsidRPr="004F1DE7">
        <w:rPr>
          <w:rFonts w:ascii="Garamond" w:eastAsia="Times New Roman" w:hAnsi="Garamond" w:cs="Times New Roman"/>
          <w:color w:val="000000"/>
        </w:rPr>
        <w:t xml:space="preserve"> 6, no. 1 (2020). </w:t>
      </w:r>
    </w:p>
    <w:p w14:paraId="74EA6BAD" w14:textId="77777777" w:rsidR="00BF7EE4" w:rsidRPr="004F1DE7" w:rsidRDefault="00BF7EE4" w:rsidP="00BF7EE4">
      <w:pPr>
        <w:spacing w:line="360" w:lineRule="auto"/>
        <w:ind w:left="720" w:hanging="720"/>
        <w:rPr>
          <w:rFonts w:ascii="Garamond" w:eastAsia="Times New Roman" w:hAnsi="Garamond" w:cs="Times New Roman"/>
        </w:rPr>
      </w:pPr>
      <w:r w:rsidRPr="004F1DE7">
        <w:rPr>
          <w:rFonts w:ascii="Garamond" w:eastAsia="Times New Roman" w:hAnsi="Garamond" w:cs="Times New Roman"/>
          <w:color w:val="000000"/>
        </w:rPr>
        <w:t>Jackson, C. K., and E</w:t>
      </w:r>
      <w:r>
        <w:rPr>
          <w:rFonts w:ascii="Garamond" w:eastAsia="Times New Roman" w:hAnsi="Garamond" w:cs="Times New Roman"/>
          <w:color w:val="000000"/>
        </w:rPr>
        <w:t>.</w:t>
      </w:r>
      <w:r w:rsidRPr="004F1DE7">
        <w:rPr>
          <w:rFonts w:ascii="Garamond" w:eastAsia="Times New Roman" w:hAnsi="Garamond" w:cs="Times New Roman"/>
          <w:color w:val="000000"/>
        </w:rPr>
        <w:t xml:space="preserve"> </w:t>
      </w:r>
      <w:proofErr w:type="spellStart"/>
      <w:r w:rsidRPr="004F1DE7">
        <w:rPr>
          <w:rFonts w:ascii="Garamond" w:eastAsia="Times New Roman" w:hAnsi="Garamond" w:cs="Times New Roman"/>
          <w:color w:val="000000"/>
        </w:rPr>
        <w:t>Bruegmann</w:t>
      </w:r>
      <w:proofErr w:type="spellEnd"/>
      <w:r w:rsidRPr="004F1DE7">
        <w:rPr>
          <w:rFonts w:ascii="Garamond" w:eastAsia="Times New Roman" w:hAnsi="Garamond" w:cs="Times New Roman"/>
          <w:color w:val="000000"/>
        </w:rPr>
        <w:t xml:space="preserve">. "Teaching Students and Teaching Each Other: The Importance of Peer Learning for Teachers." </w:t>
      </w:r>
      <w:r w:rsidRPr="004F1DE7">
        <w:rPr>
          <w:rFonts w:ascii="Garamond" w:eastAsia="Times New Roman" w:hAnsi="Garamond" w:cs="Times New Roman"/>
        </w:rPr>
        <w:t>American Economic Journal: Applied Economics 4, no. 1 (2009): 85–108.</w:t>
      </w:r>
    </w:p>
    <w:p w14:paraId="4B52E531" w14:textId="462F5D18" w:rsidR="001A635A" w:rsidRDefault="001A635A" w:rsidP="001A635A">
      <w:pPr>
        <w:spacing w:line="480" w:lineRule="auto"/>
        <w:rPr>
          <w:rFonts w:ascii="Garamond" w:hAnsi="Garamond"/>
        </w:rPr>
      </w:pPr>
    </w:p>
    <w:p w14:paraId="221348D2" w14:textId="77777777" w:rsidR="001A635A" w:rsidRPr="00FD490C" w:rsidRDefault="001A635A" w:rsidP="001A635A">
      <w:pPr>
        <w:spacing w:line="480" w:lineRule="auto"/>
        <w:jc w:val="center"/>
        <w:rPr>
          <w:rFonts w:ascii="Garamond" w:hAnsi="Garamond"/>
        </w:rPr>
      </w:pPr>
    </w:p>
    <w:sectPr w:rsidR="001A635A" w:rsidRPr="00FD490C" w:rsidSect="0000605A">
      <w:footerReference w:type="even"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9" w:author="Underwood, Anthony" w:date="2020-04-28T11:51:00Z" w:initials="UA">
    <w:p w14:paraId="4C7A598E" w14:textId="2447033E" w:rsidR="00330456" w:rsidRDefault="00330456">
      <w:pPr>
        <w:pStyle w:val="CommentText"/>
      </w:pPr>
      <w:r>
        <w:rPr>
          <w:rStyle w:val="CommentReference"/>
        </w:rPr>
        <w:annotationRef/>
      </w:r>
      <w:r>
        <w:t xml:space="preserve">If this won’t impact the results, then no need to mention it. </w:t>
      </w:r>
    </w:p>
  </w:comment>
  <w:comment w:id="22" w:author="Underwood, Anthony" w:date="2020-04-28T11:53:00Z" w:initials="UA">
    <w:p w14:paraId="35CAE890" w14:textId="512353C0" w:rsidR="007A672D" w:rsidRDefault="007A672D">
      <w:pPr>
        <w:pStyle w:val="CommentText"/>
      </w:pPr>
      <w:r>
        <w:rPr>
          <w:rStyle w:val="CommentReference"/>
        </w:rPr>
        <w:annotationRef/>
      </w:r>
      <w:r w:rsidR="003F4D08">
        <w:t>Use an s-1 subscript in your equation to make this more clear</w:t>
      </w:r>
      <w:bookmarkStart w:id="23" w:name="_GoBack"/>
      <w:bookmarkEnd w:id="23"/>
    </w:p>
  </w:comment>
  <w:comment w:id="21" w:author="Underwood, Anthony" w:date="2020-04-28T11:52:00Z" w:initials="UA">
    <w:p w14:paraId="2AB61C39" w14:textId="6BB67B64" w:rsidR="00A228B4" w:rsidRDefault="00A228B4">
      <w:pPr>
        <w:pStyle w:val="CommentText"/>
      </w:pPr>
      <w:r>
        <w:rPr>
          <w:rStyle w:val="CommentReference"/>
        </w:rPr>
        <w:annotationRef/>
      </w:r>
      <w:r>
        <w:t>Good!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C7A598E" w15:done="0"/>
  <w15:commentEx w15:paraId="35CAE890" w15:done="0"/>
  <w15:commentEx w15:paraId="2AB61C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C7A598E" w16cid:durableId="2252973B"/>
  <w16cid:commentId w16cid:paraId="35CAE890" w16cid:durableId="225297C9"/>
  <w16cid:commentId w16cid:paraId="2AB61C39" w16cid:durableId="225297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F7C0A" w14:textId="77777777" w:rsidR="003446E2" w:rsidRDefault="003446E2" w:rsidP="00274845">
      <w:r>
        <w:separator/>
      </w:r>
    </w:p>
  </w:endnote>
  <w:endnote w:type="continuationSeparator" w:id="0">
    <w:p w14:paraId="2CC751A3" w14:textId="77777777" w:rsidR="003446E2" w:rsidRDefault="003446E2" w:rsidP="00274845">
      <w:r>
        <w:continuationSeparator/>
      </w:r>
    </w:p>
  </w:endnote>
  <w:endnote w:type="continuationNotice" w:id="1">
    <w:p w14:paraId="3AD1B867" w14:textId="77777777" w:rsidR="003446E2" w:rsidRDefault="003446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6752957"/>
      <w:docPartObj>
        <w:docPartGallery w:val="Page Numbers (Bottom of Page)"/>
        <w:docPartUnique/>
      </w:docPartObj>
    </w:sdtPr>
    <w:sdtEndPr>
      <w:rPr>
        <w:rStyle w:val="PageNumber"/>
      </w:rPr>
    </w:sdtEndPr>
    <w:sdtContent>
      <w:p w14:paraId="0C0F3015" w14:textId="48964048" w:rsidR="00274845" w:rsidRDefault="00274845" w:rsidP="001136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F0C701" w14:textId="77777777" w:rsidR="00274845" w:rsidRDefault="00274845" w:rsidP="00274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4251605"/>
      <w:docPartObj>
        <w:docPartGallery w:val="Page Numbers (Bottom of Page)"/>
        <w:docPartUnique/>
      </w:docPartObj>
    </w:sdtPr>
    <w:sdtEndPr>
      <w:rPr>
        <w:rStyle w:val="PageNumber"/>
      </w:rPr>
    </w:sdtEndPr>
    <w:sdtContent>
      <w:p w14:paraId="593BDE82" w14:textId="0885B6F1" w:rsidR="00274845" w:rsidRDefault="00274845" w:rsidP="0011365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D17E869" w14:textId="77777777" w:rsidR="00274845" w:rsidRDefault="00274845" w:rsidP="0027484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D4627" w14:textId="77777777" w:rsidR="003446E2" w:rsidRDefault="003446E2" w:rsidP="00274845">
      <w:r>
        <w:separator/>
      </w:r>
    </w:p>
  </w:footnote>
  <w:footnote w:type="continuationSeparator" w:id="0">
    <w:p w14:paraId="57EB18D7" w14:textId="77777777" w:rsidR="003446E2" w:rsidRDefault="003446E2" w:rsidP="00274845">
      <w:r>
        <w:continuationSeparator/>
      </w:r>
    </w:p>
  </w:footnote>
  <w:footnote w:type="continuationNotice" w:id="1">
    <w:p w14:paraId="2DFC1CB7" w14:textId="77777777" w:rsidR="003446E2" w:rsidRDefault="003446E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nderwood, Anthony">
    <w15:presenceInfo w15:providerId="AD" w15:userId="S::underwoa@dickinson.edu::53c5dedc-61d5-4571-89e4-d8cae6e0a719"/>
  </w15:person>
  <w15:person w15:author="Vu, Kien">
    <w15:presenceInfo w15:providerId="AD" w15:userId="S::vuk@dickinson.edu::6e9e06fd-d061-4718-9af9-f6479ccca9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90C"/>
    <w:rsid w:val="0000605A"/>
    <w:rsid w:val="00037E72"/>
    <w:rsid w:val="00044A1E"/>
    <w:rsid w:val="00046EF1"/>
    <w:rsid w:val="00050BCF"/>
    <w:rsid w:val="0005695C"/>
    <w:rsid w:val="00082B60"/>
    <w:rsid w:val="00092700"/>
    <w:rsid w:val="000C40D4"/>
    <w:rsid w:val="00111E1A"/>
    <w:rsid w:val="00147669"/>
    <w:rsid w:val="00155558"/>
    <w:rsid w:val="00160688"/>
    <w:rsid w:val="001747B9"/>
    <w:rsid w:val="001A635A"/>
    <w:rsid w:val="001E0031"/>
    <w:rsid w:val="0025738C"/>
    <w:rsid w:val="0026591D"/>
    <w:rsid w:val="002743D4"/>
    <w:rsid w:val="00274845"/>
    <w:rsid w:val="002B6D95"/>
    <w:rsid w:val="00301E07"/>
    <w:rsid w:val="00312874"/>
    <w:rsid w:val="00316038"/>
    <w:rsid w:val="00330456"/>
    <w:rsid w:val="003446E2"/>
    <w:rsid w:val="00381C12"/>
    <w:rsid w:val="00391865"/>
    <w:rsid w:val="00391AD4"/>
    <w:rsid w:val="003C0DE5"/>
    <w:rsid w:val="003D76F1"/>
    <w:rsid w:val="003F315F"/>
    <w:rsid w:val="003F3F14"/>
    <w:rsid w:val="003F464B"/>
    <w:rsid w:val="003F4D08"/>
    <w:rsid w:val="00417373"/>
    <w:rsid w:val="00456102"/>
    <w:rsid w:val="00492B6B"/>
    <w:rsid w:val="004C2DB3"/>
    <w:rsid w:val="004F4A56"/>
    <w:rsid w:val="004F5B60"/>
    <w:rsid w:val="00501A60"/>
    <w:rsid w:val="00517AB1"/>
    <w:rsid w:val="00537EDB"/>
    <w:rsid w:val="0054084B"/>
    <w:rsid w:val="0058132A"/>
    <w:rsid w:val="00584D79"/>
    <w:rsid w:val="005D01C5"/>
    <w:rsid w:val="0060147E"/>
    <w:rsid w:val="006029EE"/>
    <w:rsid w:val="00606642"/>
    <w:rsid w:val="00625913"/>
    <w:rsid w:val="006777B1"/>
    <w:rsid w:val="006B6DAD"/>
    <w:rsid w:val="006C7FDD"/>
    <w:rsid w:val="006D04D5"/>
    <w:rsid w:val="006D62A0"/>
    <w:rsid w:val="006E1BDA"/>
    <w:rsid w:val="00702381"/>
    <w:rsid w:val="00723F38"/>
    <w:rsid w:val="00763D50"/>
    <w:rsid w:val="0077419D"/>
    <w:rsid w:val="00790EB0"/>
    <w:rsid w:val="007A672D"/>
    <w:rsid w:val="007B5059"/>
    <w:rsid w:val="007B7605"/>
    <w:rsid w:val="007C7873"/>
    <w:rsid w:val="007F3DB7"/>
    <w:rsid w:val="00814AF9"/>
    <w:rsid w:val="0082503F"/>
    <w:rsid w:val="00865CA9"/>
    <w:rsid w:val="00867665"/>
    <w:rsid w:val="00870320"/>
    <w:rsid w:val="00875E68"/>
    <w:rsid w:val="00876D38"/>
    <w:rsid w:val="008806D6"/>
    <w:rsid w:val="00896E5A"/>
    <w:rsid w:val="008A1853"/>
    <w:rsid w:val="008C097A"/>
    <w:rsid w:val="008C5803"/>
    <w:rsid w:val="008D2BAC"/>
    <w:rsid w:val="009A0BD0"/>
    <w:rsid w:val="009B55F7"/>
    <w:rsid w:val="009B67C1"/>
    <w:rsid w:val="009E035F"/>
    <w:rsid w:val="009E786C"/>
    <w:rsid w:val="009E7897"/>
    <w:rsid w:val="009F398A"/>
    <w:rsid w:val="00A03317"/>
    <w:rsid w:val="00A078E3"/>
    <w:rsid w:val="00A12B1A"/>
    <w:rsid w:val="00A20A05"/>
    <w:rsid w:val="00A228B4"/>
    <w:rsid w:val="00A23DC7"/>
    <w:rsid w:val="00A40F93"/>
    <w:rsid w:val="00A46FD9"/>
    <w:rsid w:val="00A61A4B"/>
    <w:rsid w:val="00A63005"/>
    <w:rsid w:val="00AC34DF"/>
    <w:rsid w:val="00AD745C"/>
    <w:rsid w:val="00AE189C"/>
    <w:rsid w:val="00AE5BD2"/>
    <w:rsid w:val="00AE6E5D"/>
    <w:rsid w:val="00AF1BC2"/>
    <w:rsid w:val="00AF244A"/>
    <w:rsid w:val="00B12CB6"/>
    <w:rsid w:val="00B2626B"/>
    <w:rsid w:val="00B40047"/>
    <w:rsid w:val="00BA74D8"/>
    <w:rsid w:val="00BD0B8A"/>
    <w:rsid w:val="00BF7EE4"/>
    <w:rsid w:val="00C06EAC"/>
    <w:rsid w:val="00C22B34"/>
    <w:rsid w:val="00C33B2F"/>
    <w:rsid w:val="00C61AA7"/>
    <w:rsid w:val="00C62BA3"/>
    <w:rsid w:val="00C66EED"/>
    <w:rsid w:val="00C72D33"/>
    <w:rsid w:val="00C73A88"/>
    <w:rsid w:val="00C86273"/>
    <w:rsid w:val="00C96D7D"/>
    <w:rsid w:val="00CC02F7"/>
    <w:rsid w:val="00CD7514"/>
    <w:rsid w:val="00D20E6B"/>
    <w:rsid w:val="00D74E36"/>
    <w:rsid w:val="00D814C6"/>
    <w:rsid w:val="00DA2150"/>
    <w:rsid w:val="00DA48D7"/>
    <w:rsid w:val="00DB2AF6"/>
    <w:rsid w:val="00DF1F75"/>
    <w:rsid w:val="00DF582D"/>
    <w:rsid w:val="00DF5941"/>
    <w:rsid w:val="00E270DA"/>
    <w:rsid w:val="00E302F2"/>
    <w:rsid w:val="00E35817"/>
    <w:rsid w:val="00E418DD"/>
    <w:rsid w:val="00E66EBB"/>
    <w:rsid w:val="00E70C97"/>
    <w:rsid w:val="00E839C3"/>
    <w:rsid w:val="00EB3CC6"/>
    <w:rsid w:val="00F936E6"/>
    <w:rsid w:val="00FA1494"/>
    <w:rsid w:val="00FC4F5D"/>
    <w:rsid w:val="00FD4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0A8D4"/>
  <w15:chartTrackingRefBased/>
  <w15:docId w15:val="{210A36D0-FC8E-224B-9C71-0A8C4965A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A74D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A74D8"/>
    <w:rPr>
      <w:rFonts w:ascii="Times New Roman" w:hAnsi="Times New Roman" w:cs="Times New Roman"/>
      <w:sz w:val="18"/>
      <w:szCs w:val="18"/>
    </w:rPr>
  </w:style>
  <w:style w:type="character" w:styleId="PlaceholderText">
    <w:name w:val="Placeholder Text"/>
    <w:basedOn w:val="DefaultParagraphFont"/>
    <w:uiPriority w:val="99"/>
    <w:semiHidden/>
    <w:rsid w:val="00A46FD9"/>
    <w:rPr>
      <w:color w:val="808080"/>
    </w:rPr>
  </w:style>
  <w:style w:type="character" w:styleId="CommentReference">
    <w:name w:val="annotation reference"/>
    <w:basedOn w:val="DefaultParagraphFont"/>
    <w:uiPriority w:val="99"/>
    <w:semiHidden/>
    <w:unhideWhenUsed/>
    <w:rsid w:val="003F315F"/>
    <w:rPr>
      <w:sz w:val="16"/>
      <w:szCs w:val="16"/>
    </w:rPr>
  </w:style>
  <w:style w:type="paragraph" w:styleId="CommentText">
    <w:name w:val="annotation text"/>
    <w:basedOn w:val="Normal"/>
    <w:link w:val="CommentTextChar"/>
    <w:uiPriority w:val="99"/>
    <w:semiHidden/>
    <w:unhideWhenUsed/>
    <w:rsid w:val="003F315F"/>
    <w:rPr>
      <w:sz w:val="20"/>
      <w:szCs w:val="20"/>
    </w:rPr>
  </w:style>
  <w:style w:type="character" w:customStyle="1" w:styleId="CommentTextChar">
    <w:name w:val="Comment Text Char"/>
    <w:basedOn w:val="DefaultParagraphFont"/>
    <w:link w:val="CommentText"/>
    <w:uiPriority w:val="99"/>
    <w:semiHidden/>
    <w:rsid w:val="003F315F"/>
    <w:rPr>
      <w:sz w:val="20"/>
      <w:szCs w:val="20"/>
    </w:rPr>
  </w:style>
  <w:style w:type="paragraph" w:styleId="Footer">
    <w:name w:val="footer"/>
    <w:basedOn w:val="Normal"/>
    <w:link w:val="FooterChar"/>
    <w:uiPriority w:val="99"/>
    <w:unhideWhenUsed/>
    <w:rsid w:val="00274845"/>
    <w:pPr>
      <w:tabs>
        <w:tab w:val="center" w:pos="4680"/>
        <w:tab w:val="right" w:pos="9360"/>
      </w:tabs>
    </w:pPr>
  </w:style>
  <w:style w:type="character" w:customStyle="1" w:styleId="FooterChar">
    <w:name w:val="Footer Char"/>
    <w:basedOn w:val="DefaultParagraphFont"/>
    <w:link w:val="Footer"/>
    <w:uiPriority w:val="99"/>
    <w:rsid w:val="00274845"/>
  </w:style>
  <w:style w:type="character" w:styleId="PageNumber">
    <w:name w:val="page number"/>
    <w:basedOn w:val="DefaultParagraphFont"/>
    <w:uiPriority w:val="99"/>
    <w:semiHidden/>
    <w:unhideWhenUsed/>
    <w:rsid w:val="00274845"/>
  </w:style>
  <w:style w:type="paragraph" w:styleId="CommentSubject">
    <w:name w:val="annotation subject"/>
    <w:basedOn w:val="CommentText"/>
    <w:next w:val="CommentText"/>
    <w:link w:val="CommentSubjectChar"/>
    <w:uiPriority w:val="99"/>
    <w:semiHidden/>
    <w:unhideWhenUsed/>
    <w:rsid w:val="00330456"/>
    <w:rPr>
      <w:b/>
      <w:bCs/>
    </w:rPr>
  </w:style>
  <w:style w:type="character" w:customStyle="1" w:styleId="CommentSubjectChar">
    <w:name w:val="Comment Subject Char"/>
    <w:basedOn w:val="CommentTextChar"/>
    <w:link w:val="CommentSubject"/>
    <w:uiPriority w:val="99"/>
    <w:semiHidden/>
    <w:rsid w:val="00330456"/>
    <w:rPr>
      <w:b/>
      <w:bCs/>
      <w:sz w:val="20"/>
      <w:szCs w:val="20"/>
    </w:rPr>
  </w:style>
  <w:style w:type="paragraph" w:styleId="Header">
    <w:name w:val="header"/>
    <w:basedOn w:val="Normal"/>
    <w:link w:val="HeaderChar"/>
    <w:uiPriority w:val="99"/>
    <w:semiHidden/>
    <w:unhideWhenUsed/>
    <w:rsid w:val="00092700"/>
    <w:pPr>
      <w:tabs>
        <w:tab w:val="center" w:pos="4680"/>
        <w:tab w:val="right" w:pos="9360"/>
      </w:tabs>
    </w:pPr>
  </w:style>
  <w:style w:type="character" w:customStyle="1" w:styleId="HeaderChar">
    <w:name w:val="Header Char"/>
    <w:basedOn w:val="DefaultParagraphFont"/>
    <w:link w:val="Header"/>
    <w:uiPriority w:val="99"/>
    <w:semiHidden/>
    <w:rsid w:val="000927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5840068">
      <w:bodyDiv w:val="1"/>
      <w:marLeft w:val="0"/>
      <w:marRight w:val="0"/>
      <w:marTop w:val="0"/>
      <w:marBottom w:val="0"/>
      <w:divBdr>
        <w:top w:val="none" w:sz="0" w:space="0" w:color="auto"/>
        <w:left w:val="none" w:sz="0" w:space="0" w:color="auto"/>
        <w:bottom w:val="none" w:sz="0" w:space="0" w:color="auto"/>
        <w:right w:val="none" w:sz="0" w:space="0" w:color="auto"/>
      </w:divBdr>
    </w:div>
    <w:div w:id="734934553">
      <w:bodyDiv w:val="1"/>
      <w:marLeft w:val="0"/>
      <w:marRight w:val="0"/>
      <w:marTop w:val="0"/>
      <w:marBottom w:val="0"/>
      <w:divBdr>
        <w:top w:val="none" w:sz="0" w:space="0" w:color="auto"/>
        <w:left w:val="none" w:sz="0" w:space="0" w:color="auto"/>
        <w:bottom w:val="none" w:sz="0" w:space="0" w:color="auto"/>
        <w:right w:val="none" w:sz="0" w:space="0" w:color="auto"/>
      </w:divBdr>
    </w:div>
    <w:div w:id="1031295816">
      <w:bodyDiv w:val="1"/>
      <w:marLeft w:val="0"/>
      <w:marRight w:val="0"/>
      <w:marTop w:val="0"/>
      <w:marBottom w:val="0"/>
      <w:divBdr>
        <w:top w:val="none" w:sz="0" w:space="0" w:color="auto"/>
        <w:left w:val="none" w:sz="0" w:space="0" w:color="auto"/>
        <w:bottom w:val="none" w:sz="0" w:space="0" w:color="auto"/>
        <w:right w:val="none" w:sz="0" w:space="0" w:color="auto"/>
      </w:divBdr>
    </w:div>
    <w:div w:id="1523396371">
      <w:bodyDiv w:val="1"/>
      <w:marLeft w:val="0"/>
      <w:marRight w:val="0"/>
      <w:marTop w:val="0"/>
      <w:marBottom w:val="0"/>
      <w:divBdr>
        <w:top w:val="none" w:sz="0" w:space="0" w:color="auto"/>
        <w:left w:val="none" w:sz="0" w:space="0" w:color="auto"/>
        <w:bottom w:val="none" w:sz="0" w:space="0" w:color="auto"/>
        <w:right w:val="none" w:sz="0" w:space="0" w:color="auto"/>
      </w:divBdr>
    </w:div>
    <w:div w:id="1581058015">
      <w:bodyDiv w:val="1"/>
      <w:marLeft w:val="0"/>
      <w:marRight w:val="0"/>
      <w:marTop w:val="0"/>
      <w:marBottom w:val="0"/>
      <w:divBdr>
        <w:top w:val="none" w:sz="0" w:space="0" w:color="auto"/>
        <w:left w:val="none" w:sz="0" w:space="0" w:color="auto"/>
        <w:bottom w:val="none" w:sz="0" w:space="0" w:color="auto"/>
        <w:right w:val="none" w:sz="0" w:space="0" w:color="auto"/>
      </w:divBdr>
    </w:div>
    <w:div w:id="1619026039">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1245</Words>
  <Characters>7100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Kien</dc:creator>
  <cp:keywords/>
  <dc:description/>
  <cp:lastModifiedBy>Vu, Kien</cp:lastModifiedBy>
  <cp:revision>3</cp:revision>
  <dcterms:created xsi:type="dcterms:W3CDTF">2020-05-03T01:13:00Z</dcterms:created>
  <dcterms:modified xsi:type="dcterms:W3CDTF">2020-05-04T19:15:00Z</dcterms:modified>
</cp:coreProperties>
</file>