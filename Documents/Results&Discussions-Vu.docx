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0615B" w14:textId="5241F163" w:rsidR="009E4F22" w:rsidRDefault="003258A5" w:rsidP="00071658">
      <w:pPr>
        <w:spacing w:line="360" w:lineRule="auto"/>
        <w:rPr>
          <w:rFonts w:ascii="Garamond" w:hAnsi="Garamond"/>
          <w:lang w:val="vi-VN"/>
        </w:rPr>
      </w:pPr>
      <w:r>
        <w:rPr>
          <w:rFonts w:ascii="Garamond" w:hAnsi="Garamond"/>
          <w:lang w:val="vi-VN"/>
        </w:rPr>
        <w:t>ECON 398 Emperical Project</w:t>
      </w:r>
    </w:p>
    <w:p w14:paraId="1268E6FC" w14:textId="13AB6C07" w:rsidR="003258A5" w:rsidRDefault="003258A5" w:rsidP="00071658">
      <w:pPr>
        <w:spacing w:line="360" w:lineRule="auto"/>
        <w:rPr>
          <w:rFonts w:ascii="Garamond" w:hAnsi="Garamond"/>
          <w:lang w:val="vi-VN"/>
        </w:rPr>
      </w:pPr>
      <w:r>
        <w:rPr>
          <w:rFonts w:ascii="Garamond" w:hAnsi="Garamond"/>
          <w:lang w:val="vi-VN"/>
        </w:rPr>
        <w:t>Results and Discussions</w:t>
      </w:r>
    </w:p>
    <w:p w14:paraId="49BA85CA" w14:textId="6C72FAFB" w:rsidR="003258A5" w:rsidRDefault="003258A5" w:rsidP="00071658">
      <w:pPr>
        <w:spacing w:line="360" w:lineRule="auto"/>
        <w:rPr>
          <w:rFonts w:ascii="Garamond" w:hAnsi="Garamond"/>
          <w:lang w:val="vi-VN"/>
        </w:rPr>
      </w:pPr>
      <w:r>
        <w:rPr>
          <w:rFonts w:ascii="Garamond" w:hAnsi="Garamond"/>
          <w:lang w:val="vi-VN"/>
        </w:rPr>
        <w:t>Kien Vu</w:t>
      </w:r>
    </w:p>
    <w:p w14:paraId="12135E4E" w14:textId="0C159834" w:rsidR="00A65F0D" w:rsidRDefault="00A65F0D" w:rsidP="00071658">
      <w:pPr>
        <w:spacing w:line="360" w:lineRule="auto"/>
        <w:rPr>
          <w:rFonts w:ascii="Garamond" w:hAnsi="Garamond"/>
          <w:lang w:val="vi-VN"/>
        </w:rPr>
      </w:pPr>
    </w:p>
    <w:p w14:paraId="337CA968" w14:textId="6D18107A" w:rsidR="00A65F0D" w:rsidRPr="00A65F0D" w:rsidRDefault="00A65F0D" w:rsidP="00071658">
      <w:pPr>
        <w:spacing w:line="360" w:lineRule="auto"/>
        <w:rPr>
          <w:rFonts w:ascii="Garamond" w:hAnsi="Garamond"/>
          <w:b/>
          <w:bCs/>
        </w:rPr>
      </w:pPr>
      <w:r w:rsidRPr="00A65F0D">
        <w:rPr>
          <w:rFonts w:ascii="Garamond" w:hAnsi="Garamond"/>
          <w:b/>
          <w:bCs/>
        </w:rPr>
        <w:t xml:space="preserve">1) Results: </w:t>
      </w:r>
    </w:p>
    <w:p w14:paraId="4B3C7DBB" w14:textId="44187613" w:rsidR="00A65F0D" w:rsidRDefault="004A5A7B" w:rsidP="00071658">
      <w:pPr>
        <w:spacing w:line="360" w:lineRule="auto"/>
        <w:rPr>
          <w:rFonts w:ascii="Garamond" w:hAnsi="Garamond"/>
        </w:rPr>
      </w:pPr>
      <w:r>
        <w:rPr>
          <w:rFonts w:ascii="Garamond" w:hAnsi="Garamond"/>
        </w:rPr>
        <w:tab/>
      </w:r>
      <w:r w:rsidR="000820EC">
        <w:rPr>
          <w:rFonts w:ascii="Garamond" w:hAnsi="Garamond"/>
        </w:rPr>
        <w:t xml:space="preserve">Table 1 shows the </w:t>
      </w:r>
      <w:r w:rsidR="009366CC">
        <w:rPr>
          <w:rFonts w:ascii="Garamond" w:hAnsi="Garamond"/>
        </w:rPr>
        <w:t xml:space="preserve">two-way district and year fixed effects </w:t>
      </w:r>
      <w:r w:rsidR="000820EC">
        <w:rPr>
          <w:rFonts w:ascii="Garamond" w:hAnsi="Garamond"/>
        </w:rPr>
        <w:t xml:space="preserve">regression results with the same outcome of interest </w:t>
      </w:r>
      <w:r w:rsidR="00993FC4">
        <w:rPr>
          <w:rFonts w:ascii="Garamond" w:hAnsi="Garamond"/>
        </w:rPr>
        <w:t>as</w:t>
      </w:r>
      <w:r w:rsidR="000820EC">
        <w:rPr>
          <w:rFonts w:ascii="Garamond" w:hAnsi="Garamond"/>
        </w:rPr>
        <w:t xml:space="preserve"> the growth index for student performance at the Math MCAS but using five different modifications.</w:t>
      </w:r>
      <w:r w:rsidR="00971BB2">
        <w:rPr>
          <w:rFonts w:ascii="Garamond" w:hAnsi="Garamond"/>
        </w:rPr>
        <w:t xml:space="preserve"> </w:t>
      </w:r>
      <w:r w:rsidR="003E1B98">
        <w:rPr>
          <w:rFonts w:ascii="Garamond" w:hAnsi="Garamond"/>
        </w:rPr>
        <w:t>The independent variable of interest is the percentage of teachers retained from the previous year</w:t>
      </w:r>
      <w:r w:rsidR="00971BB2">
        <w:rPr>
          <w:rFonts w:ascii="Garamond" w:hAnsi="Garamond"/>
        </w:rPr>
        <w:t xml:space="preserve"> and is included in all five models. Model 2 and 3 add compositional controls and </w:t>
      </w:r>
      <w:r w:rsidR="005E132D">
        <w:rPr>
          <w:rFonts w:ascii="Garamond" w:hAnsi="Garamond"/>
        </w:rPr>
        <w:t>environmental</w:t>
      </w:r>
      <w:r w:rsidR="00971BB2">
        <w:rPr>
          <w:rFonts w:ascii="Garamond" w:hAnsi="Garamond"/>
        </w:rPr>
        <w:t xml:space="preserve"> controls, respectively, while Model 4 and 5 have similar specifications to the former two but also including a ‘poor’ </w:t>
      </w:r>
      <w:r w:rsidR="00D20BC7">
        <w:rPr>
          <w:rFonts w:ascii="Garamond" w:hAnsi="Garamond"/>
        </w:rPr>
        <w:t xml:space="preserve">district </w:t>
      </w:r>
      <w:r w:rsidR="00971BB2">
        <w:rPr>
          <w:rFonts w:ascii="Garamond" w:hAnsi="Garamond"/>
        </w:rPr>
        <w:t xml:space="preserve">dummy and its interaction term with the teacher retention variable. </w:t>
      </w:r>
    </w:p>
    <w:p w14:paraId="1CEAFB6A" w14:textId="4D20067B" w:rsidR="00C93305" w:rsidRPr="007D2470" w:rsidRDefault="00C93305" w:rsidP="00071658">
      <w:pPr>
        <w:spacing w:line="360" w:lineRule="auto"/>
        <w:rPr>
          <w:rFonts w:ascii="Garamond" w:hAnsi="Garamond"/>
          <w:lang w:val="vi-VN"/>
        </w:rPr>
      </w:pPr>
      <w:r>
        <w:rPr>
          <w:rFonts w:ascii="Garamond" w:hAnsi="Garamond"/>
        </w:rPr>
        <w:tab/>
      </w:r>
      <w:r w:rsidR="00874CC4">
        <w:rPr>
          <w:rFonts w:ascii="Garamond" w:hAnsi="Garamond"/>
        </w:rPr>
        <w:t>According to Model 1,</w:t>
      </w:r>
      <w:r w:rsidR="00AD4089">
        <w:rPr>
          <w:rFonts w:ascii="Garamond" w:hAnsi="Garamond"/>
        </w:rPr>
        <w:t xml:space="preserve"> with the district and time fixed effects,</w:t>
      </w:r>
      <w:r w:rsidR="00874CC4">
        <w:rPr>
          <w:rFonts w:ascii="Garamond" w:hAnsi="Garamond"/>
        </w:rPr>
        <w:t xml:space="preserve"> </w:t>
      </w:r>
      <w:r w:rsidR="00F54A8B">
        <w:rPr>
          <w:rFonts w:ascii="Garamond" w:hAnsi="Garamond"/>
        </w:rPr>
        <w:t>a</w:t>
      </w:r>
      <w:r w:rsidR="00480352">
        <w:rPr>
          <w:rFonts w:ascii="Garamond" w:hAnsi="Garamond"/>
        </w:rPr>
        <w:t xml:space="preserve"> 1</w:t>
      </w:r>
      <w:r w:rsidR="00F54A8B">
        <w:rPr>
          <w:rFonts w:ascii="Garamond" w:hAnsi="Garamond"/>
        </w:rPr>
        <w:t xml:space="preserve">% </w:t>
      </w:r>
      <w:r w:rsidR="00480352">
        <w:rPr>
          <w:rFonts w:ascii="Garamond" w:hAnsi="Garamond"/>
        </w:rPr>
        <w:t xml:space="preserve">increase in teacher retention rate means a .172 decrease in </w:t>
      </w:r>
      <w:r w:rsidR="00FF292C">
        <w:rPr>
          <w:rFonts w:ascii="Garamond" w:hAnsi="Garamond"/>
        </w:rPr>
        <w:t xml:space="preserve">the </w:t>
      </w:r>
      <w:r w:rsidR="00BE5ED4">
        <w:rPr>
          <w:rFonts w:ascii="Garamond" w:hAnsi="Garamond"/>
        </w:rPr>
        <w:t xml:space="preserve">student </w:t>
      </w:r>
      <w:r w:rsidR="00FF292C">
        <w:rPr>
          <w:rFonts w:ascii="Garamond" w:hAnsi="Garamond"/>
        </w:rPr>
        <w:t xml:space="preserve">performance growth index with 10% </w:t>
      </w:r>
      <w:r w:rsidR="00FF292C">
        <w:rPr>
          <w:rFonts w:ascii="Garamond" w:hAnsi="Garamond"/>
        </w:rPr>
        <w:t>significance</w:t>
      </w:r>
      <w:r w:rsidR="00FF292C">
        <w:rPr>
          <w:rFonts w:ascii="Garamond" w:hAnsi="Garamond"/>
        </w:rPr>
        <w:t xml:space="preserve">. When controlling for the compositional variables, the effect </w:t>
      </w:r>
      <w:r w:rsidR="000D5696">
        <w:rPr>
          <w:rFonts w:ascii="Garamond" w:hAnsi="Garamond"/>
        </w:rPr>
        <w:t xml:space="preserve">is enlarged </w:t>
      </w:r>
      <w:r w:rsidR="00FF292C">
        <w:rPr>
          <w:rFonts w:ascii="Garamond" w:hAnsi="Garamond"/>
        </w:rPr>
        <w:t xml:space="preserve">to a </w:t>
      </w:r>
      <w:r w:rsidR="00FF292C">
        <w:rPr>
          <w:rFonts w:ascii="Garamond" w:hAnsi="Garamond"/>
        </w:rPr>
        <w:t>.1</w:t>
      </w:r>
      <w:r w:rsidR="00672FB0">
        <w:rPr>
          <w:rFonts w:ascii="Garamond" w:hAnsi="Garamond"/>
        </w:rPr>
        <w:t>81</w:t>
      </w:r>
      <w:r w:rsidR="00FF292C">
        <w:rPr>
          <w:rFonts w:ascii="Garamond" w:hAnsi="Garamond"/>
        </w:rPr>
        <w:t xml:space="preserve"> decrease and improve in significance to satisfy the 5% level. </w:t>
      </w:r>
      <w:r w:rsidR="000D5696">
        <w:rPr>
          <w:rFonts w:ascii="Garamond" w:hAnsi="Garamond"/>
        </w:rPr>
        <w:t xml:space="preserve">Model 3 further controls for disruptive factors and sees a minor </w:t>
      </w:r>
      <w:r w:rsidR="00672FB0">
        <w:rPr>
          <w:rFonts w:ascii="Garamond" w:hAnsi="Garamond"/>
        </w:rPr>
        <w:t>increase</w:t>
      </w:r>
      <w:r w:rsidR="000D5696">
        <w:rPr>
          <w:rFonts w:ascii="Garamond" w:hAnsi="Garamond"/>
        </w:rPr>
        <w:t xml:space="preserve"> in magnitude to a </w:t>
      </w:r>
      <w:r w:rsidR="000D5696">
        <w:rPr>
          <w:rFonts w:ascii="Garamond" w:hAnsi="Garamond"/>
        </w:rPr>
        <w:t>.1</w:t>
      </w:r>
      <w:r w:rsidR="00672FB0">
        <w:rPr>
          <w:rFonts w:ascii="Garamond" w:hAnsi="Garamond"/>
        </w:rPr>
        <w:t>83</w:t>
      </w:r>
      <w:r w:rsidR="000D5696">
        <w:rPr>
          <w:rFonts w:ascii="Garamond" w:hAnsi="Garamond"/>
        </w:rPr>
        <w:t xml:space="preserve"> drop</w:t>
      </w:r>
      <w:r w:rsidR="00BE5ED4">
        <w:rPr>
          <w:rFonts w:ascii="Garamond" w:hAnsi="Garamond"/>
        </w:rPr>
        <w:t xml:space="preserve"> in the growth index</w:t>
      </w:r>
      <w:r w:rsidR="000D5696">
        <w:rPr>
          <w:rFonts w:ascii="Garamond" w:hAnsi="Garamond"/>
        </w:rPr>
        <w:t xml:space="preserve"> for each 1% of teachers retained. </w:t>
      </w:r>
      <w:r w:rsidR="00BE5ED4">
        <w:rPr>
          <w:rFonts w:ascii="Garamond" w:hAnsi="Garamond"/>
        </w:rPr>
        <w:t>Thus</w:t>
      </w:r>
      <w:r w:rsidR="009A7E9B">
        <w:rPr>
          <w:rFonts w:ascii="Garamond" w:hAnsi="Garamond"/>
        </w:rPr>
        <w:t>,</w:t>
      </w:r>
      <w:r w:rsidR="00BE5ED4">
        <w:rPr>
          <w:rFonts w:ascii="Garamond" w:hAnsi="Garamond"/>
        </w:rPr>
        <w:t xml:space="preserve"> we can infer that for the districts observed, high retention likely points to lower gains in student performance, and that compositional factors of student cohort and teacher quality might </w:t>
      </w:r>
      <w:r w:rsidR="00EE322C">
        <w:rPr>
          <w:rFonts w:ascii="Garamond" w:hAnsi="Garamond"/>
        </w:rPr>
        <w:t>produce</w:t>
      </w:r>
      <w:r w:rsidR="00BE5ED4">
        <w:rPr>
          <w:rFonts w:ascii="Garamond" w:hAnsi="Garamond"/>
        </w:rPr>
        <w:t xml:space="preserve"> an upward bias on the coefficient of interest</w:t>
      </w:r>
      <w:r w:rsidR="009A7E9B">
        <w:rPr>
          <w:rFonts w:ascii="Garamond" w:hAnsi="Garamond"/>
        </w:rPr>
        <w:t xml:space="preserve"> while </w:t>
      </w:r>
      <w:r w:rsidR="005E132D">
        <w:rPr>
          <w:rFonts w:ascii="Garamond" w:hAnsi="Garamond"/>
        </w:rPr>
        <w:t>environmental</w:t>
      </w:r>
      <w:r w:rsidR="009A7E9B">
        <w:rPr>
          <w:rFonts w:ascii="Garamond" w:hAnsi="Garamond"/>
        </w:rPr>
        <w:t xml:space="preserve"> factors </w:t>
      </w:r>
      <w:r w:rsidR="00EE322C">
        <w:rPr>
          <w:rFonts w:ascii="Garamond" w:hAnsi="Garamond"/>
        </w:rPr>
        <w:t>bring a</w:t>
      </w:r>
      <w:r w:rsidR="00672FB0">
        <w:rPr>
          <w:rFonts w:ascii="Garamond" w:hAnsi="Garamond"/>
        </w:rPr>
        <w:t>n upward</w:t>
      </w:r>
      <w:r w:rsidR="00EE322C">
        <w:rPr>
          <w:rFonts w:ascii="Garamond" w:hAnsi="Garamond"/>
        </w:rPr>
        <w:t xml:space="preserve"> bias to a lesser degree</w:t>
      </w:r>
      <w:r w:rsidR="00BE5ED4">
        <w:rPr>
          <w:rFonts w:ascii="Garamond" w:hAnsi="Garamond"/>
        </w:rPr>
        <w:t>. However</w:t>
      </w:r>
      <w:r w:rsidR="009A7E9B">
        <w:rPr>
          <w:rFonts w:ascii="Garamond" w:hAnsi="Garamond"/>
        </w:rPr>
        <w:t xml:space="preserve">, as </w:t>
      </w:r>
      <w:r w:rsidR="00EE322C">
        <w:rPr>
          <w:rFonts w:ascii="Garamond" w:hAnsi="Garamond"/>
        </w:rPr>
        <w:t xml:space="preserve">all of these factors aside from current student performance are not correlated with the dependent variable, it is inconclusive whether </w:t>
      </w:r>
      <w:r w:rsidR="00C872AF">
        <w:rPr>
          <w:rFonts w:ascii="Garamond" w:hAnsi="Garamond"/>
        </w:rPr>
        <w:t>any of them</w:t>
      </w:r>
      <w:r w:rsidR="00EE322C">
        <w:rPr>
          <w:rFonts w:ascii="Garamond" w:hAnsi="Garamond"/>
        </w:rPr>
        <w:t xml:space="preserve"> cause omitted variable bias, including the current performance variable</w:t>
      </w:r>
      <w:r w:rsidR="00C872AF">
        <w:rPr>
          <w:rFonts w:ascii="Garamond" w:hAnsi="Garamond"/>
        </w:rPr>
        <w:t xml:space="preserve"> due to insignificant results in correlation test with retention</w:t>
      </w:r>
      <w:r w:rsidR="00EE322C">
        <w:rPr>
          <w:rFonts w:ascii="Garamond" w:hAnsi="Garamond"/>
        </w:rPr>
        <w:t xml:space="preserve">. </w:t>
      </w:r>
      <w:r w:rsidR="002F3C5F">
        <w:rPr>
          <w:rFonts w:ascii="Garamond" w:hAnsi="Garamond"/>
        </w:rPr>
        <w:t xml:space="preserve">While the trend of bias from the compositional and </w:t>
      </w:r>
      <w:r w:rsidR="005E132D">
        <w:rPr>
          <w:rFonts w:ascii="Garamond" w:hAnsi="Garamond"/>
        </w:rPr>
        <w:t xml:space="preserve">environmental </w:t>
      </w:r>
      <w:r w:rsidR="002F3C5F">
        <w:rPr>
          <w:rFonts w:ascii="Garamond" w:hAnsi="Garamond"/>
        </w:rPr>
        <w:t>factors on the relationship of interest is consistent if not robust</w:t>
      </w:r>
      <w:r w:rsidR="00C550DB">
        <w:rPr>
          <w:rFonts w:ascii="Garamond" w:hAnsi="Garamond"/>
        </w:rPr>
        <w:t xml:space="preserve">, the majority of literature suggests </w:t>
      </w:r>
      <w:r w:rsidR="00F21321">
        <w:rPr>
          <w:rFonts w:ascii="Garamond" w:hAnsi="Garamond"/>
        </w:rPr>
        <w:t xml:space="preserve">that </w:t>
      </w:r>
      <w:r w:rsidR="00F21321" w:rsidRPr="6748651E">
        <w:rPr>
          <w:rFonts w:ascii="Garamond" w:eastAsia="Times New Roman" w:hAnsi="Garamond" w:cs="Tahoma"/>
          <w:color w:val="000000" w:themeColor="text1"/>
        </w:rPr>
        <w:t xml:space="preserve">high turnover affects student achievements negatively (Sorensen and Ladd 2020; </w:t>
      </w:r>
      <w:proofErr w:type="spellStart"/>
      <w:r w:rsidR="00F21321" w:rsidRPr="6748651E">
        <w:rPr>
          <w:rFonts w:ascii="Garamond" w:eastAsia="Times New Roman" w:hAnsi="Garamond" w:cs="Tahoma"/>
          <w:color w:val="000000" w:themeColor="text1"/>
        </w:rPr>
        <w:t>Ronfeld</w:t>
      </w:r>
      <w:proofErr w:type="spellEnd"/>
      <w:r w:rsidR="00F21321" w:rsidRPr="6748651E">
        <w:rPr>
          <w:rFonts w:ascii="Garamond" w:eastAsia="Times New Roman" w:hAnsi="Garamond" w:cs="Tahoma"/>
          <w:color w:val="000000" w:themeColor="text1"/>
        </w:rPr>
        <w:t xml:space="preserve"> 2013)</w:t>
      </w:r>
      <w:r w:rsidR="00F21321">
        <w:rPr>
          <w:rFonts w:ascii="Garamond" w:eastAsia="Times New Roman" w:hAnsi="Garamond" w:cs="Tahoma"/>
          <w:color w:val="000000" w:themeColor="text1"/>
        </w:rPr>
        <w:t xml:space="preserve">, but some have made the case for turnover being useful </w:t>
      </w:r>
      <w:r w:rsidR="000857DE">
        <w:rPr>
          <w:rFonts w:ascii="Garamond" w:eastAsia="Times New Roman" w:hAnsi="Garamond" w:cs="Tahoma"/>
          <w:color w:val="000000" w:themeColor="text1"/>
        </w:rPr>
        <w:t>in providing better fit and necessary attrition (</w:t>
      </w:r>
      <w:r w:rsidR="007D049F">
        <w:rPr>
          <w:rFonts w:ascii="Garamond" w:eastAsia="Times New Roman" w:hAnsi="Garamond" w:cs="Tahoma"/>
          <w:color w:val="000000" w:themeColor="text1"/>
        </w:rPr>
        <w:t>Temin 2002</w:t>
      </w:r>
      <w:r w:rsidR="00185A71">
        <w:rPr>
          <w:rFonts w:ascii="Garamond" w:eastAsia="Times New Roman" w:hAnsi="Garamond" w:cs="Tahoma"/>
          <w:color w:val="000000" w:themeColor="text1"/>
        </w:rPr>
        <w:t>; Hanushek and Rivkin 2010)</w:t>
      </w:r>
      <w:r w:rsidR="00C02AA9">
        <w:rPr>
          <w:rFonts w:ascii="Garamond" w:eastAsia="Times New Roman" w:hAnsi="Garamond" w:cs="Tahoma"/>
          <w:color w:val="000000" w:themeColor="text1"/>
        </w:rPr>
        <w:t>.</w:t>
      </w:r>
    </w:p>
    <w:p w14:paraId="2C193A9C" w14:textId="2AD15D73" w:rsidR="00B669D3" w:rsidRPr="00EB2D5B" w:rsidRDefault="00B669D3" w:rsidP="00071658">
      <w:pPr>
        <w:spacing w:line="360" w:lineRule="auto"/>
        <w:rPr>
          <w:rFonts w:ascii="Cambria" w:hAnsi="Cambria"/>
          <w:lang w:val="vi-VN"/>
        </w:rPr>
      </w:pPr>
      <w:r>
        <w:rPr>
          <w:rFonts w:ascii="Garamond" w:hAnsi="Garamond"/>
        </w:rPr>
        <w:tab/>
      </w:r>
      <w:r w:rsidR="00984E47">
        <w:rPr>
          <w:rFonts w:ascii="Garamond" w:hAnsi="Garamond"/>
        </w:rPr>
        <w:t xml:space="preserve">Model 4 and 5 compares the effects of retention on performance in schools of different poverty levels. </w:t>
      </w:r>
      <w:r w:rsidR="00662960">
        <w:rPr>
          <w:rFonts w:ascii="Garamond" w:hAnsi="Garamond"/>
        </w:rPr>
        <w:t>While the coefficients on the ‘poor’ district dummy and the interaction term are not statistically significant, the relationship of interest showed a downward bias</w:t>
      </w:r>
      <w:r w:rsidR="000628BA">
        <w:rPr>
          <w:rFonts w:ascii="Garamond" w:hAnsi="Garamond"/>
        </w:rPr>
        <w:t xml:space="preserve"> </w:t>
      </w:r>
      <w:r w:rsidR="000628BA">
        <w:rPr>
          <w:rFonts w:ascii="Garamond" w:hAnsi="Garamond"/>
        </w:rPr>
        <w:t>(-.1</w:t>
      </w:r>
      <w:r w:rsidR="00616433">
        <w:rPr>
          <w:rFonts w:ascii="Garamond" w:hAnsi="Garamond"/>
        </w:rPr>
        <w:t>81</w:t>
      </w:r>
      <w:r w:rsidR="000628BA">
        <w:rPr>
          <w:rFonts w:ascii="Garamond" w:hAnsi="Garamond"/>
        </w:rPr>
        <w:t xml:space="preserve"> in </w:t>
      </w:r>
      <w:r w:rsidR="000628BA">
        <w:rPr>
          <w:rFonts w:ascii="Garamond" w:hAnsi="Garamond"/>
        </w:rPr>
        <w:t xml:space="preserve">Model </w:t>
      </w:r>
      <w:r w:rsidR="000628BA">
        <w:rPr>
          <w:rFonts w:ascii="Garamond" w:hAnsi="Garamond"/>
        </w:rPr>
        <w:t>(2) to -.1</w:t>
      </w:r>
      <w:r w:rsidR="00616433">
        <w:rPr>
          <w:rFonts w:ascii="Garamond" w:hAnsi="Garamond"/>
        </w:rPr>
        <w:t>76</w:t>
      </w:r>
      <w:r w:rsidR="000628BA">
        <w:rPr>
          <w:rFonts w:ascii="Garamond" w:hAnsi="Garamond"/>
        </w:rPr>
        <w:t xml:space="preserve"> in (4), -.1</w:t>
      </w:r>
      <w:r w:rsidR="00616433">
        <w:rPr>
          <w:rFonts w:ascii="Garamond" w:hAnsi="Garamond"/>
        </w:rPr>
        <w:t>83</w:t>
      </w:r>
      <w:r w:rsidR="000628BA">
        <w:rPr>
          <w:rFonts w:ascii="Garamond" w:hAnsi="Garamond"/>
        </w:rPr>
        <w:t xml:space="preserve"> in (3) to -.1</w:t>
      </w:r>
      <w:r w:rsidR="00616433">
        <w:rPr>
          <w:rFonts w:ascii="Garamond" w:hAnsi="Garamond"/>
        </w:rPr>
        <w:t>69</w:t>
      </w:r>
      <w:r w:rsidR="000628BA">
        <w:rPr>
          <w:rFonts w:ascii="Garamond" w:hAnsi="Garamond"/>
        </w:rPr>
        <w:t xml:space="preserve"> in (5))</w:t>
      </w:r>
      <w:r w:rsidR="00662960">
        <w:rPr>
          <w:rFonts w:ascii="Garamond" w:hAnsi="Garamond"/>
        </w:rPr>
        <w:t xml:space="preserve"> </w:t>
      </w:r>
      <w:r w:rsidR="000628BA">
        <w:rPr>
          <w:rFonts w:ascii="Garamond" w:hAnsi="Garamond"/>
        </w:rPr>
        <w:t>produced</w:t>
      </w:r>
      <w:r w:rsidR="00662960">
        <w:rPr>
          <w:rFonts w:ascii="Garamond" w:hAnsi="Garamond"/>
        </w:rPr>
        <w:t xml:space="preserve"> by the</w:t>
      </w:r>
      <w:r w:rsidR="000628BA">
        <w:rPr>
          <w:rFonts w:ascii="Garamond" w:hAnsi="Garamond"/>
        </w:rPr>
        <w:t>se</w:t>
      </w:r>
      <w:r w:rsidR="00662960">
        <w:rPr>
          <w:rFonts w:ascii="Garamond" w:hAnsi="Garamond"/>
        </w:rPr>
        <w:t xml:space="preserve"> </w:t>
      </w:r>
      <w:r w:rsidR="000628BA">
        <w:rPr>
          <w:rFonts w:ascii="Garamond" w:hAnsi="Garamond"/>
        </w:rPr>
        <w:t>factors</w:t>
      </w:r>
      <w:r w:rsidR="00662960">
        <w:rPr>
          <w:rFonts w:ascii="Garamond" w:hAnsi="Garamond"/>
        </w:rPr>
        <w:t xml:space="preserve">. </w:t>
      </w:r>
      <w:r w:rsidR="003661D9">
        <w:rPr>
          <w:rFonts w:ascii="Garamond" w:hAnsi="Garamond"/>
        </w:rPr>
        <w:t>Unlike in Model 2 and 3, t</w:t>
      </w:r>
      <w:r w:rsidR="000628BA">
        <w:rPr>
          <w:rFonts w:ascii="Garamond" w:hAnsi="Garamond"/>
        </w:rPr>
        <w:t xml:space="preserve">here is a </w:t>
      </w:r>
      <w:r w:rsidR="000628BA">
        <w:rPr>
          <w:rFonts w:ascii="Garamond" w:hAnsi="Garamond"/>
        </w:rPr>
        <w:lastRenderedPageBreak/>
        <w:t xml:space="preserve">downward change in the effect of retention when </w:t>
      </w:r>
      <w:r w:rsidR="009E0638">
        <w:rPr>
          <w:rFonts w:ascii="Garamond" w:hAnsi="Garamond"/>
        </w:rPr>
        <w:t>adding</w:t>
      </w:r>
      <w:r w:rsidR="000628BA">
        <w:rPr>
          <w:rFonts w:ascii="Garamond" w:hAnsi="Garamond"/>
        </w:rPr>
        <w:t xml:space="preserve"> disruptive </w:t>
      </w:r>
      <w:r w:rsidR="009E0638">
        <w:rPr>
          <w:rFonts w:ascii="Garamond" w:hAnsi="Garamond"/>
        </w:rPr>
        <w:t>controls</w:t>
      </w:r>
      <w:r w:rsidR="000628BA">
        <w:rPr>
          <w:rFonts w:ascii="Garamond" w:hAnsi="Garamond"/>
        </w:rPr>
        <w:t>, from a decrease of .1</w:t>
      </w:r>
      <w:r w:rsidR="00C725D2">
        <w:rPr>
          <w:rFonts w:ascii="Garamond" w:hAnsi="Garamond"/>
        </w:rPr>
        <w:t>76</w:t>
      </w:r>
      <w:r w:rsidR="000628BA">
        <w:rPr>
          <w:rFonts w:ascii="Garamond" w:hAnsi="Garamond"/>
        </w:rPr>
        <w:t xml:space="preserve"> to a decrease of .1</w:t>
      </w:r>
      <w:r w:rsidR="00C725D2">
        <w:rPr>
          <w:rFonts w:ascii="Garamond" w:hAnsi="Garamond"/>
        </w:rPr>
        <w:t>69</w:t>
      </w:r>
      <w:r w:rsidR="00896C9A">
        <w:rPr>
          <w:rFonts w:ascii="Garamond" w:hAnsi="Garamond"/>
        </w:rPr>
        <w:t xml:space="preserve"> and losing significance</w:t>
      </w:r>
      <w:r w:rsidR="00AE0496">
        <w:rPr>
          <w:rFonts w:ascii="Garamond" w:hAnsi="Garamond"/>
        </w:rPr>
        <w:t>, which is partly due to the decrease in the interaction term coefficient from</w:t>
      </w:r>
      <w:r w:rsidR="00572FF9">
        <w:rPr>
          <w:rFonts w:ascii="Garamond" w:hAnsi="Garamond"/>
        </w:rPr>
        <w:t xml:space="preserve"> 0.0023 to -0.0112.</w:t>
      </w:r>
      <w:r w:rsidR="0085496C">
        <w:rPr>
          <w:rFonts w:ascii="Garamond" w:hAnsi="Garamond"/>
        </w:rPr>
        <w:t xml:space="preserve"> </w:t>
      </w:r>
      <w:r w:rsidR="00675FD4">
        <w:rPr>
          <w:rFonts w:ascii="Garamond" w:hAnsi="Garamond"/>
        </w:rPr>
        <w:t>Additionally</w:t>
      </w:r>
      <w:r w:rsidR="0085496C">
        <w:rPr>
          <w:rFonts w:ascii="Garamond" w:hAnsi="Garamond"/>
        </w:rPr>
        <w:t>, as this coefficient is not statistically significant, it is difficult to estimate a reliable result.</w:t>
      </w:r>
      <w:r w:rsidR="00675FD4">
        <w:rPr>
          <w:rFonts w:ascii="Garamond" w:hAnsi="Garamond"/>
        </w:rPr>
        <w:t xml:space="preserve"> </w:t>
      </w:r>
      <w:r w:rsidR="00C83BC7">
        <w:rPr>
          <w:rFonts w:ascii="Garamond" w:hAnsi="Garamond"/>
        </w:rPr>
        <w:t xml:space="preserve">While these findings cannot reaffirm the </w:t>
      </w:r>
      <w:r w:rsidR="00767B65">
        <w:rPr>
          <w:rFonts w:ascii="Garamond" w:hAnsi="Garamond"/>
        </w:rPr>
        <w:t>literature,</w:t>
      </w:r>
      <w:r w:rsidR="00C83BC7">
        <w:rPr>
          <w:rFonts w:ascii="Garamond" w:hAnsi="Garamond"/>
        </w:rPr>
        <w:t xml:space="preserve"> which considers poorer schools as particularly benefiting from lower retention</w:t>
      </w:r>
      <w:r w:rsidR="00A731E8">
        <w:rPr>
          <w:rFonts w:ascii="Garamond" w:hAnsi="Garamond"/>
        </w:rPr>
        <w:t xml:space="preserve"> (</w:t>
      </w:r>
      <w:proofErr w:type="spellStart"/>
      <w:r w:rsidR="00A731E8" w:rsidRPr="6748651E">
        <w:rPr>
          <w:rFonts w:ascii="Garamond" w:eastAsia="Times New Roman" w:hAnsi="Garamond" w:cs="Tahoma"/>
          <w:color w:val="000000" w:themeColor="text1"/>
        </w:rPr>
        <w:t>Ronfeld</w:t>
      </w:r>
      <w:proofErr w:type="spellEnd"/>
      <w:r w:rsidR="00A731E8" w:rsidRPr="6748651E">
        <w:rPr>
          <w:rFonts w:ascii="Garamond" w:eastAsia="Times New Roman" w:hAnsi="Garamond" w:cs="Tahoma"/>
          <w:color w:val="000000" w:themeColor="text1"/>
        </w:rPr>
        <w:t xml:space="preserve"> 2013</w:t>
      </w:r>
      <w:r w:rsidR="00A731E8">
        <w:rPr>
          <w:rFonts w:ascii="Garamond" w:eastAsia="Times New Roman" w:hAnsi="Garamond" w:cs="Tahoma"/>
          <w:color w:val="000000" w:themeColor="text1"/>
        </w:rPr>
        <w:t>)</w:t>
      </w:r>
      <w:r w:rsidR="00C83BC7">
        <w:rPr>
          <w:rFonts w:ascii="Garamond" w:hAnsi="Garamond"/>
        </w:rPr>
        <w:t>, the shift from a significant, negative relationship between retention and performance</w:t>
      </w:r>
      <w:r w:rsidR="00767B65">
        <w:rPr>
          <w:rFonts w:ascii="Garamond" w:hAnsi="Garamond"/>
        </w:rPr>
        <w:t xml:space="preserve"> to a more ambiguous one point</w:t>
      </w:r>
      <w:r w:rsidR="008747B6">
        <w:rPr>
          <w:rFonts w:ascii="Garamond" w:hAnsi="Garamond"/>
        </w:rPr>
        <w:t>s</w:t>
      </w:r>
      <w:r w:rsidR="00767B65">
        <w:rPr>
          <w:rFonts w:ascii="Garamond" w:hAnsi="Garamond"/>
        </w:rPr>
        <w:t xml:space="preserve"> to </w:t>
      </w:r>
      <w:r w:rsidR="008747B6">
        <w:rPr>
          <w:rFonts w:ascii="Garamond" w:hAnsi="Garamond"/>
        </w:rPr>
        <w:t>a similar</w:t>
      </w:r>
      <w:r w:rsidR="00767B65">
        <w:rPr>
          <w:rFonts w:ascii="Garamond" w:hAnsi="Garamond"/>
        </w:rPr>
        <w:t xml:space="preserve"> direction. </w:t>
      </w:r>
    </w:p>
    <w:p w14:paraId="562E890E" w14:textId="77777777" w:rsidR="004A1122" w:rsidRDefault="004A1122" w:rsidP="004A1122">
      <w:pPr>
        <w:rPr>
          <w:rFonts w:ascii="Garamond" w:hAnsi="Garamond"/>
          <w:b/>
          <w:bCs/>
        </w:rPr>
      </w:pPr>
    </w:p>
    <w:p w14:paraId="09F58DCF" w14:textId="13163651" w:rsidR="00A65F0D" w:rsidRDefault="00A65F0D" w:rsidP="00071658">
      <w:pPr>
        <w:spacing w:line="360" w:lineRule="auto"/>
        <w:rPr>
          <w:rFonts w:ascii="Garamond" w:hAnsi="Garamond"/>
        </w:rPr>
      </w:pPr>
      <w:r w:rsidRPr="002B7F50">
        <w:rPr>
          <w:rFonts w:ascii="Garamond" w:hAnsi="Garamond"/>
          <w:b/>
          <w:bCs/>
        </w:rPr>
        <w:t>Table 1:</w:t>
      </w:r>
      <w:r>
        <w:rPr>
          <w:rFonts w:ascii="Garamond" w:hAnsi="Garamond"/>
        </w:rPr>
        <w:t xml:space="preserve"> </w:t>
      </w:r>
      <w:r w:rsidR="002B7F50">
        <w:rPr>
          <w:rFonts w:ascii="Garamond" w:hAnsi="Garamond"/>
        </w:rPr>
        <w:t>Regression results</w:t>
      </w:r>
      <w:r w:rsidR="00EC01F4">
        <w:rPr>
          <w:rFonts w:ascii="Garamond" w:hAnsi="Garamond"/>
        </w:rPr>
        <w:t>:</w:t>
      </w:r>
    </w:p>
    <w:tbl>
      <w:tblPr>
        <w:tblW w:w="8050" w:type="dxa"/>
        <w:tblLook w:val="04A0" w:firstRow="1" w:lastRow="0" w:firstColumn="1" w:lastColumn="0" w:noHBand="0" w:noVBand="1"/>
      </w:tblPr>
      <w:tblGrid>
        <w:gridCol w:w="2250"/>
        <w:gridCol w:w="1154"/>
        <w:gridCol w:w="6"/>
        <w:gridCol w:w="1154"/>
        <w:gridCol w:w="6"/>
        <w:gridCol w:w="1154"/>
        <w:gridCol w:w="6"/>
        <w:gridCol w:w="1154"/>
        <w:gridCol w:w="6"/>
        <w:gridCol w:w="1154"/>
        <w:gridCol w:w="6"/>
      </w:tblGrid>
      <w:tr w:rsidR="00917CF3" w:rsidRPr="00917CF3" w14:paraId="5F362173" w14:textId="77777777" w:rsidTr="00583845">
        <w:trPr>
          <w:trHeight w:val="280"/>
        </w:trPr>
        <w:tc>
          <w:tcPr>
            <w:tcW w:w="2250" w:type="dxa"/>
            <w:tcBorders>
              <w:top w:val="single" w:sz="4" w:space="0" w:color="auto"/>
              <w:left w:val="nil"/>
              <w:bottom w:val="nil"/>
              <w:right w:val="nil"/>
            </w:tcBorders>
            <w:shd w:val="clear" w:color="auto" w:fill="auto"/>
            <w:noWrap/>
            <w:vAlign w:val="bottom"/>
            <w:hideMark/>
          </w:tcPr>
          <w:p w14:paraId="3819CFA6" w14:textId="77777777" w:rsidR="00917CF3" w:rsidRPr="00917CF3" w:rsidRDefault="00917CF3" w:rsidP="00917CF3">
            <w:pPr>
              <w:rPr>
                <w:rFonts w:ascii="Garamond" w:eastAsia="Times New Roman" w:hAnsi="Garamond" w:cs="Calibri"/>
                <w:sz w:val="20"/>
                <w:szCs w:val="20"/>
              </w:rPr>
            </w:pPr>
            <w:r w:rsidRPr="00917CF3">
              <w:rPr>
                <w:rFonts w:ascii="Garamond" w:eastAsia="Times New Roman" w:hAnsi="Garamond" w:cs="Calibri"/>
                <w:sz w:val="20"/>
                <w:szCs w:val="20"/>
              </w:rPr>
              <w:t> </w:t>
            </w:r>
          </w:p>
        </w:tc>
        <w:tc>
          <w:tcPr>
            <w:tcW w:w="5800" w:type="dxa"/>
            <w:gridSpan w:val="10"/>
            <w:tcBorders>
              <w:top w:val="single" w:sz="4" w:space="0" w:color="auto"/>
              <w:left w:val="nil"/>
              <w:bottom w:val="nil"/>
              <w:right w:val="nil"/>
            </w:tcBorders>
            <w:shd w:val="clear" w:color="auto" w:fill="auto"/>
            <w:noWrap/>
            <w:vAlign w:val="center"/>
            <w:hideMark/>
          </w:tcPr>
          <w:p w14:paraId="490851C7" w14:textId="5E4422DE" w:rsidR="00917CF3" w:rsidRPr="00917CF3" w:rsidRDefault="00AD773F" w:rsidP="00583845">
            <w:pPr>
              <w:jc w:val="center"/>
              <w:rPr>
                <w:rFonts w:ascii="Garamond" w:eastAsia="Times New Roman" w:hAnsi="Garamond" w:cs="Calibri"/>
                <w:sz w:val="20"/>
                <w:szCs w:val="20"/>
              </w:rPr>
            </w:pPr>
            <w:r w:rsidRPr="00F94E04">
              <w:rPr>
                <w:rFonts w:ascii="Garamond" w:eastAsia="Times New Roman" w:hAnsi="Garamond" w:cs="Calibri"/>
                <w:sz w:val="20"/>
                <w:szCs w:val="20"/>
              </w:rPr>
              <w:t>Dependent variable: Student growth in performance index</w:t>
            </w:r>
          </w:p>
        </w:tc>
      </w:tr>
      <w:tr w:rsidR="00917CF3" w:rsidRPr="00917CF3" w14:paraId="69EDB5A8" w14:textId="77777777" w:rsidTr="00583845">
        <w:trPr>
          <w:trHeight w:val="280"/>
        </w:trPr>
        <w:tc>
          <w:tcPr>
            <w:tcW w:w="2250" w:type="dxa"/>
            <w:tcBorders>
              <w:top w:val="nil"/>
              <w:left w:val="nil"/>
              <w:bottom w:val="single" w:sz="4" w:space="0" w:color="000000"/>
              <w:right w:val="nil"/>
            </w:tcBorders>
            <w:shd w:val="clear" w:color="auto" w:fill="auto"/>
            <w:noWrap/>
            <w:vAlign w:val="center"/>
            <w:hideMark/>
          </w:tcPr>
          <w:p w14:paraId="3AAE10AB" w14:textId="77777777" w:rsidR="00917CF3" w:rsidRPr="00917CF3" w:rsidRDefault="00917CF3" w:rsidP="00583845">
            <w:pPr>
              <w:rPr>
                <w:rFonts w:ascii="Garamond" w:eastAsia="Times New Roman" w:hAnsi="Garamond" w:cs="Calibri"/>
                <w:sz w:val="20"/>
                <w:szCs w:val="20"/>
              </w:rPr>
            </w:pPr>
            <w:r w:rsidRPr="00917CF3">
              <w:rPr>
                <w:rFonts w:ascii="Garamond" w:eastAsia="Times New Roman" w:hAnsi="Garamond" w:cs="Calibri"/>
                <w:sz w:val="20"/>
                <w:szCs w:val="20"/>
              </w:rPr>
              <w:t>Independent variables</w:t>
            </w:r>
          </w:p>
        </w:tc>
        <w:tc>
          <w:tcPr>
            <w:tcW w:w="1160" w:type="dxa"/>
            <w:gridSpan w:val="2"/>
            <w:tcBorders>
              <w:top w:val="nil"/>
              <w:left w:val="nil"/>
              <w:bottom w:val="single" w:sz="4" w:space="0" w:color="000000"/>
              <w:right w:val="nil"/>
            </w:tcBorders>
            <w:shd w:val="clear" w:color="auto" w:fill="auto"/>
            <w:noWrap/>
            <w:vAlign w:val="center"/>
            <w:hideMark/>
          </w:tcPr>
          <w:p w14:paraId="42C24C6F"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(1)</w:t>
            </w:r>
          </w:p>
        </w:tc>
        <w:tc>
          <w:tcPr>
            <w:tcW w:w="1160" w:type="dxa"/>
            <w:gridSpan w:val="2"/>
            <w:tcBorders>
              <w:top w:val="nil"/>
              <w:left w:val="nil"/>
              <w:bottom w:val="single" w:sz="4" w:space="0" w:color="000000"/>
              <w:right w:val="nil"/>
            </w:tcBorders>
            <w:shd w:val="clear" w:color="auto" w:fill="auto"/>
            <w:noWrap/>
            <w:vAlign w:val="center"/>
            <w:hideMark/>
          </w:tcPr>
          <w:p w14:paraId="32FB0FC6"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(2)</w:t>
            </w:r>
          </w:p>
        </w:tc>
        <w:tc>
          <w:tcPr>
            <w:tcW w:w="1160" w:type="dxa"/>
            <w:gridSpan w:val="2"/>
            <w:tcBorders>
              <w:top w:val="nil"/>
              <w:left w:val="nil"/>
              <w:bottom w:val="single" w:sz="4" w:space="0" w:color="000000"/>
              <w:right w:val="nil"/>
            </w:tcBorders>
            <w:shd w:val="clear" w:color="auto" w:fill="auto"/>
            <w:noWrap/>
            <w:vAlign w:val="center"/>
            <w:hideMark/>
          </w:tcPr>
          <w:p w14:paraId="6498E36A"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(3)</w:t>
            </w:r>
          </w:p>
        </w:tc>
        <w:tc>
          <w:tcPr>
            <w:tcW w:w="1160" w:type="dxa"/>
            <w:gridSpan w:val="2"/>
            <w:tcBorders>
              <w:top w:val="nil"/>
              <w:left w:val="nil"/>
              <w:bottom w:val="single" w:sz="4" w:space="0" w:color="000000"/>
              <w:right w:val="nil"/>
            </w:tcBorders>
            <w:shd w:val="clear" w:color="auto" w:fill="auto"/>
            <w:noWrap/>
            <w:vAlign w:val="center"/>
            <w:hideMark/>
          </w:tcPr>
          <w:p w14:paraId="58593418"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(4)</w:t>
            </w:r>
          </w:p>
        </w:tc>
        <w:tc>
          <w:tcPr>
            <w:tcW w:w="1160" w:type="dxa"/>
            <w:gridSpan w:val="2"/>
            <w:tcBorders>
              <w:top w:val="nil"/>
              <w:left w:val="nil"/>
              <w:bottom w:val="single" w:sz="4" w:space="0" w:color="000000"/>
              <w:right w:val="nil"/>
            </w:tcBorders>
            <w:shd w:val="clear" w:color="auto" w:fill="auto"/>
            <w:noWrap/>
            <w:vAlign w:val="center"/>
            <w:hideMark/>
          </w:tcPr>
          <w:p w14:paraId="71306DB5" w14:textId="77777777" w:rsidR="00917CF3" w:rsidRPr="00917CF3" w:rsidRDefault="00917CF3" w:rsidP="00583845">
            <w:pPr>
              <w:jc w:val="center"/>
              <w:rPr>
                <w:rFonts w:ascii="Garamond" w:eastAsia="Times New Roman" w:hAnsi="Garamond" w:cs="Calibri"/>
                <w:sz w:val="20"/>
                <w:szCs w:val="20"/>
              </w:rPr>
            </w:pPr>
            <w:r w:rsidRPr="00917CF3">
              <w:rPr>
                <w:rFonts w:ascii="Garamond" w:eastAsia="Times New Roman" w:hAnsi="Garamond" w:cs="Calibri"/>
                <w:sz w:val="20"/>
                <w:szCs w:val="20"/>
              </w:rPr>
              <w:t>(5)</w:t>
            </w:r>
          </w:p>
        </w:tc>
      </w:tr>
      <w:tr w:rsidR="00311604" w:rsidRPr="00917CF3" w14:paraId="089DFF77" w14:textId="77777777" w:rsidTr="00381A68">
        <w:trPr>
          <w:trHeight w:val="280"/>
        </w:trPr>
        <w:tc>
          <w:tcPr>
            <w:tcW w:w="2250" w:type="dxa"/>
            <w:tcBorders>
              <w:top w:val="nil"/>
              <w:left w:val="nil"/>
              <w:bottom w:val="nil"/>
              <w:right w:val="nil"/>
            </w:tcBorders>
            <w:shd w:val="clear" w:color="auto" w:fill="auto"/>
            <w:noWrap/>
            <w:vAlign w:val="bottom"/>
            <w:hideMark/>
          </w:tcPr>
          <w:p w14:paraId="33E01354" w14:textId="77777777" w:rsidR="00311604" w:rsidRPr="00917CF3" w:rsidRDefault="00311604" w:rsidP="00311604">
            <w:pPr>
              <w:rPr>
                <w:rFonts w:ascii="Garamond" w:eastAsia="Times New Roman" w:hAnsi="Garamond" w:cs="Calibri"/>
                <w:b/>
                <w:bCs/>
                <w:sz w:val="20"/>
                <w:szCs w:val="20"/>
              </w:rPr>
            </w:pPr>
            <w:r w:rsidRPr="00917CF3">
              <w:rPr>
                <w:rFonts w:ascii="Garamond" w:eastAsia="Times New Roman" w:hAnsi="Garamond" w:cs="Calibri"/>
                <w:b/>
                <w:bCs/>
                <w:sz w:val="20"/>
                <w:szCs w:val="20"/>
              </w:rPr>
              <w:t xml:space="preserve">Teacher retention </w:t>
            </w:r>
          </w:p>
        </w:tc>
        <w:tc>
          <w:tcPr>
            <w:tcW w:w="1160" w:type="dxa"/>
            <w:gridSpan w:val="2"/>
            <w:tcBorders>
              <w:top w:val="nil"/>
              <w:left w:val="nil"/>
              <w:bottom w:val="nil"/>
              <w:right w:val="nil"/>
            </w:tcBorders>
            <w:shd w:val="clear" w:color="auto" w:fill="auto"/>
            <w:noWrap/>
            <w:vAlign w:val="bottom"/>
            <w:hideMark/>
          </w:tcPr>
          <w:p w14:paraId="3652557B" w14:textId="6C53AE9D"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-0.172*</w:t>
            </w:r>
          </w:p>
        </w:tc>
        <w:tc>
          <w:tcPr>
            <w:tcW w:w="1160" w:type="dxa"/>
            <w:gridSpan w:val="2"/>
            <w:tcBorders>
              <w:top w:val="nil"/>
              <w:left w:val="nil"/>
              <w:bottom w:val="nil"/>
              <w:right w:val="nil"/>
            </w:tcBorders>
            <w:shd w:val="clear" w:color="auto" w:fill="auto"/>
            <w:noWrap/>
            <w:vAlign w:val="bottom"/>
            <w:hideMark/>
          </w:tcPr>
          <w:p w14:paraId="0FA632F8" w14:textId="05F9D3AD"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-0.181**</w:t>
            </w:r>
          </w:p>
        </w:tc>
        <w:tc>
          <w:tcPr>
            <w:tcW w:w="1160" w:type="dxa"/>
            <w:gridSpan w:val="2"/>
            <w:tcBorders>
              <w:top w:val="nil"/>
              <w:left w:val="nil"/>
              <w:bottom w:val="nil"/>
              <w:right w:val="nil"/>
            </w:tcBorders>
            <w:shd w:val="clear" w:color="auto" w:fill="auto"/>
            <w:noWrap/>
            <w:vAlign w:val="bottom"/>
            <w:hideMark/>
          </w:tcPr>
          <w:p w14:paraId="75FDFB0E" w14:textId="42CC2CF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-0.183**</w:t>
            </w:r>
          </w:p>
        </w:tc>
        <w:tc>
          <w:tcPr>
            <w:tcW w:w="1160" w:type="dxa"/>
            <w:gridSpan w:val="2"/>
            <w:tcBorders>
              <w:top w:val="nil"/>
              <w:left w:val="nil"/>
              <w:bottom w:val="nil"/>
              <w:right w:val="nil"/>
            </w:tcBorders>
            <w:shd w:val="clear" w:color="auto" w:fill="auto"/>
            <w:noWrap/>
            <w:vAlign w:val="bottom"/>
            <w:hideMark/>
          </w:tcPr>
          <w:p w14:paraId="2B95334F" w14:textId="5526280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-0.176*</w:t>
            </w:r>
          </w:p>
        </w:tc>
        <w:tc>
          <w:tcPr>
            <w:tcW w:w="1160" w:type="dxa"/>
            <w:gridSpan w:val="2"/>
            <w:tcBorders>
              <w:top w:val="nil"/>
              <w:left w:val="nil"/>
              <w:bottom w:val="nil"/>
              <w:right w:val="nil"/>
            </w:tcBorders>
            <w:shd w:val="clear" w:color="auto" w:fill="auto"/>
            <w:noWrap/>
            <w:vAlign w:val="bottom"/>
            <w:hideMark/>
          </w:tcPr>
          <w:p w14:paraId="15DE34D8" w14:textId="50B4ADF0"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-0.169</w:t>
            </w:r>
          </w:p>
        </w:tc>
      </w:tr>
      <w:tr w:rsidR="00311604" w:rsidRPr="00917CF3" w14:paraId="4591D17E" w14:textId="77777777" w:rsidTr="00381A68">
        <w:trPr>
          <w:trHeight w:val="280"/>
        </w:trPr>
        <w:tc>
          <w:tcPr>
            <w:tcW w:w="2250" w:type="dxa"/>
            <w:tcBorders>
              <w:top w:val="nil"/>
              <w:left w:val="nil"/>
              <w:bottom w:val="nil"/>
              <w:right w:val="nil"/>
            </w:tcBorders>
            <w:shd w:val="clear" w:color="auto" w:fill="auto"/>
            <w:noWrap/>
            <w:vAlign w:val="bottom"/>
            <w:hideMark/>
          </w:tcPr>
          <w:p w14:paraId="305E262A"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6EAD9FF" w14:textId="102AF74B"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(0.0917)</w:t>
            </w:r>
          </w:p>
        </w:tc>
        <w:tc>
          <w:tcPr>
            <w:tcW w:w="1160" w:type="dxa"/>
            <w:gridSpan w:val="2"/>
            <w:tcBorders>
              <w:top w:val="nil"/>
              <w:left w:val="nil"/>
              <w:bottom w:val="nil"/>
              <w:right w:val="nil"/>
            </w:tcBorders>
            <w:shd w:val="clear" w:color="auto" w:fill="auto"/>
            <w:noWrap/>
            <w:vAlign w:val="bottom"/>
            <w:hideMark/>
          </w:tcPr>
          <w:p w14:paraId="1AB9E315" w14:textId="36E1A3BB"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(0.0860)</w:t>
            </w:r>
          </w:p>
        </w:tc>
        <w:tc>
          <w:tcPr>
            <w:tcW w:w="1160" w:type="dxa"/>
            <w:gridSpan w:val="2"/>
            <w:tcBorders>
              <w:top w:val="nil"/>
              <w:left w:val="nil"/>
              <w:bottom w:val="nil"/>
              <w:right w:val="nil"/>
            </w:tcBorders>
            <w:shd w:val="clear" w:color="auto" w:fill="auto"/>
            <w:noWrap/>
            <w:vAlign w:val="bottom"/>
            <w:hideMark/>
          </w:tcPr>
          <w:p w14:paraId="68494F21" w14:textId="4F958A07"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(0.0871)</w:t>
            </w:r>
          </w:p>
        </w:tc>
        <w:tc>
          <w:tcPr>
            <w:tcW w:w="1160" w:type="dxa"/>
            <w:gridSpan w:val="2"/>
            <w:tcBorders>
              <w:top w:val="nil"/>
              <w:left w:val="nil"/>
              <w:bottom w:val="nil"/>
              <w:right w:val="nil"/>
            </w:tcBorders>
            <w:shd w:val="clear" w:color="auto" w:fill="auto"/>
            <w:noWrap/>
            <w:vAlign w:val="bottom"/>
            <w:hideMark/>
          </w:tcPr>
          <w:p w14:paraId="5F6D8F29" w14:textId="5BC4E4A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(0.103)</w:t>
            </w:r>
          </w:p>
        </w:tc>
        <w:tc>
          <w:tcPr>
            <w:tcW w:w="1160" w:type="dxa"/>
            <w:gridSpan w:val="2"/>
            <w:tcBorders>
              <w:top w:val="nil"/>
              <w:left w:val="nil"/>
              <w:bottom w:val="nil"/>
              <w:right w:val="nil"/>
            </w:tcBorders>
            <w:shd w:val="clear" w:color="auto" w:fill="auto"/>
            <w:noWrap/>
            <w:vAlign w:val="bottom"/>
            <w:hideMark/>
          </w:tcPr>
          <w:p w14:paraId="091A0080" w14:textId="3D2D9EE6"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(0.104)</w:t>
            </w:r>
          </w:p>
        </w:tc>
      </w:tr>
      <w:tr w:rsidR="00381A68" w:rsidRPr="00917CF3" w14:paraId="703110CA" w14:textId="77777777" w:rsidTr="00381A68">
        <w:trPr>
          <w:trHeight w:val="280"/>
        </w:trPr>
        <w:tc>
          <w:tcPr>
            <w:tcW w:w="2250" w:type="dxa"/>
            <w:tcBorders>
              <w:top w:val="nil"/>
              <w:left w:val="nil"/>
              <w:bottom w:val="nil"/>
              <w:right w:val="nil"/>
            </w:tcBorders>
            <w:shd w:val="clear" w:color="auto" w:fill="auto"/>
            <w:noWrap/>
            <w:vAlign w:val="bottom"/>
          </w:tcPr>
          <w:p w14:paraId="3AB9FD52" w14:textId="133757C1" w:rsidR="00381A68" w:rsidRPr="00381A68" w:rsidRDefault="005E132D" w:rsidP="00917CF3">
            <w:pPr>
              <w:rPr>
                <w:rFonts w:ascii="Garamond" w:eastAsia="Times New Roman" w:hAnsi="Garamond" w:cs="Calibri"/>
                <w:b/>
                <w:bCs/>
                <w:sz w:val="20"/>
                <w:szCs w:val="20"/>
              </w:rPr>
            </w:pPr>
            <w:r>
              <w:rPr>
                <w:rFonts w:ascii="Garamond" w:eastAsia="Times New Roman" w:hAnsi="Garamond" w:cs="Calibri"/>
                <w:b/>
                <w:bCs/>
                <w:sz w:val="20"/>
                <w:szCs w:val="20"/>
              </w:rPr>
              <w:t>Environment</w:t>
            </w:r>
            <w:r w:rsidR="00381A68" w:rsidRPr="00381A68">
              <w:rPr>
                <w:rFonts w:ascii="Garamond" w:eastAsia="Times New Roman" w:hAnsi="Garamond" w:cs="Calibri"/>
                <w:b/>
                <w:bCs/>
                <w:sz w:val="20"/>
                <w:szCs w:val="20"/>
              </w:rPr>
              <w:t xml:space="preserve"> controls:</w:t>
            </w:r>
          </w:p>
        </w:tc>
        <w:tc>
          <w:tcPr>
            <w:tcW w:w="1160" w:type="dxa"/>
            <w:gridSpan w:val="2"/>
            <w:tcBorders>
              <w:top w:val="nil"/>
              <w:left w:val="nil"/>
              <w:bottom w:val="nil"/>
              <w:right w:val="nil"/>
            </w:tcBorders>
            <w:shd w:val="clear" w:color="auto" w:fill="auto"/>
            <w:noWrap/>
            <w:vAlign w:val="bottom"/>
          </w:tcPr>
          <w:p w14:paraId="0C38073D" w14:textId="77777777" w:rsidR="00381A68" w:rsidRPr="00311604" w:rsidRDefault="00381A68" w:rsidP="00917CF3">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5C7A5778" w14:textId="77777777" w:rsidR="00381A68" w:rsidRPr="00311604" w:rsidRDefault="00381A68" w:rsidP="00917CF3">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5C7A8C28" w14:textId="77777777" w:rsidR="00381A68" w:rsidRPr="00311604" w:rsidRDefault="00381A68" w:rsidP="00917CF3">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45FB425" w14:textId="77777777" w:rsidR="00381A68" w:rsidRPr="00311604" w:rsidRDefault="00381A68" w:rsidP="00917CF3">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468ED292" w14:textId="77777777" w:rsidR="00381A68" w:rsidRPr="00311604" w:rsidRDefault="00381A68" w:rsidP="00917CF3">
            <w:pPr>
              <w:jc w:val="center"/>
              <w:rPr>
                <w:rFonts w:ascii="Garamond" w:eastAsia="Times New Roman" w:hAnsi="Garamond" w:cs="Calibri"/>
                <w:sz w:val="20"/>
                <w:szCs w:val="20"/>
              </w:rPr>
            </w:pPr>
          </w:p>
        </w:tc>
      </w:tr>
      <w:tr w:rsidR="00311604" w:rsidRPr="00917CF3" w14:paraId="192B41D5" w14:textId="77777777" w:rsidTr="00381A68">
        <w:trPr>
          <w:trHeight w:val="280"/>
        </w:trPr>
        <w:tc>
          <w:tcPr>
            <w:tcW w:w="2250" w:type="dxa"/>
            <w:tcBorders>
              <w:top w:val="nil"/>
              <w:left w:val="nil"/>
              <w:bottom w:val="nil"/>
              <w:right w:val="nil"/>
            </w:tcBorders>
            <w:shd w:val="clear" w:color="auto" w:fill="auto"/>
            <w:noWrap/>
            <w:vAlign w:val="bottom"/>
            <w:hideMark/>
          </w:tcPr>
          <w:p w14:paraId="061EA1F3"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Principal retention</w:t>
            </w:r>
          </w:p>
        </w:tc>
        <w:tc>
          <w:tcPr>
            <w:tcW w:w="1160" w:type="dxa"/>
            <w:gridSpan w:val="2"/>
            <w:tcBorders>
              <w:top w:val="nil"/>
              <w:left w:val="nil"/>
              <w:bottom w:val="nil"/>
              <w:right w:val="nil"/>
            </w:tcBorders>
            <w:shd w:val="clear" w:color="auto" w:fill="auto"/>
            <w:noWrap/>
            <w:vAlign w:val="bottom"/>
            <w:hideMark/>
          </w:tcPr>
          <w:p w14:paraId="60378C37"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4E0B08E0"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8604CA0" w14:textId="086C428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0.00429</w:t>
            </w:r>
          </w:p>
        </w:tc>
        <w:tc>
          <w:tcPr>
            <w:tcW w:w="1160" w:type="dxa"/>
            <w:gridSpan w:val="2"/>
            <w:tcBorders>
              <w:top w:val="nil"/>
              <w:left w:val="nil"/>
              <w:bottom w:val="nil"/>
              <w:right w:val="nil"/>
            </w:tcBorders>
            <w:shd w:val="clear" w:color="auto" w:fill="auto"/>
            <w:noWrap/>
            <w:vAlign w:val="bottom"/>
            <w:hideMark/>
          </w:tcPr>
          <w:p w14:paraId="41684209"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7BA17AE" w14:textId="0F72D3CF"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0.00419</w:t>
            </w:r>
          </w:p>
        </w:tc>
      </w:tr>
      <w:tr w:rsidR="00311604" w:rsidRPr="00917CF3" w14:paraId="0B2408DC" w14:textId="77777777" w:rsidTr="00381A68">
        <w:trPr>
          <w:trHeight w:val="280"/>
        </w:trPr>
        <w:tc>
          <w:tcPr>
            <w:tcW w:w="2250" w:type="dxa"/>
            <w:tcBorders>
              <w:top w:val="nil"/>
              <w:left w:val="nil"/>
              <w:bottom w:val="nil"/>
              <w:right w:val="nil"/>
            </w:tcBorders>
            <w:shd w:val="clear" w:color="auto" w:fill="auto"/>
            <w:noWrap/>
            <w:vAlign w:val="bottom"/>
            <w:hideMark/>
          </w:tcPr>
          <w:p w14:paraId="2B895721"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4EE06328"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148CB07"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30A188B0" w14:textId="4CEAEEA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(0.00923)</w:t>
            </w:r>
          </w:p>
        </w:tc>
        <w:tc>
          <w:tcPr>
            <w:tcW w:w="1160" w:type="dxa"/>
            <w:gridSpan w:val="2"/>
            <w:tcBorders>
              <w:top w:val="nil"/>
              <w:left w:val="nil"/>
              <w:bottom w:val="nil"/>
              <w:right w:val="nil"/>
            </w:tcBorders>
            <w:shd w:val="clear" w:color="auto" w:fill="auto"/>
            <w:noWrap/>
            <w:vAlign w:val="bottom"/>
            <w:hideMark/>
          </w:tcPr>
          <w:p w14:paraId="400583CE"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E9E54B2" w14:textId="6A0EFF95"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(0.00884)</w:t>
            </w:r>
          </w:p>
        </w:tc>
      </w:tr>
      <w:tr w:rsidR="00311604" w:rsidRPr="00917CF3" w14:paraId="138AA3DF" w14:textId="77777777" w:rsidTr="00381A68">
        <w:trPr>
          <w:trHeight w:val="280"/>
        </w:trPr>
        <w:tc>
          <w:tcPr>
            <w:tcW w:w="2250" w:type="dxa"/>
            <w:tcBorders>
              <w:top w:val="nil"/>
              <w:left w:val="nil"/>
              <w:bottom w:val="nil"/>
              <w:right w:val="nil"/>
            </w:tcBorders>
            <w:shd w:val="clear" w:color="auto" w:fill="auto"/>
            <w:noWrap/>
            <w:vAlign w:val="bottom"/>
            <w:hideMark/>
          </w:tcPr>
          <w:p w14:paraId="00748B62"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Serious offence rates</w:t>
            </w:r>
          </w:p>
        </w:tc>
        <w:tc>
          <w:tcPr>
            <w:tcW w:w="1160" w:type="dxa"/>
            <w:gridSpan w:val="2"/>
            <w:tcBorders>
              <w:top w:val="nil"/>
              <w:left w:val="nil"/>
              <w:bottom w:val="nil"/>
              <w:right w:val="nil"/>
            </w:tcBorders>
            <w:shd w:val="clear" w:color="auto" w:fill="auto"/>
            <w:noWrap/>
            <w:vAlign w:val="bottom"/>
            <w:hideMark/>
          </w:tcPr>
          <w:p w14:paraId="1213EF91"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1DA53AA"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FC85266" w14:textId="4A097C3F"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-0.0882</w:t>
            </w:r>
          </w:p>
        </w:tc>
        <w:tc>
          <w:tcPr>
            <w:tcW w:w="1160" w:type="dxa"/>
            <w:gridSpan w:val="2"/>
            <w:tcBorders>
              <w:top w:val="nil"/>
              <w:left w:val="nil"/>
              <w:bottom w:val="nil"/>
              <w:right w:val="nil"/>
            </w:tcBorders>
            <w:shd w:val="clear" w:color="auto" w:fill="auto"/>
            <w:noWrap/>
            <w:vAlign w:val="bottom"/>
            <w:hideMark/>
          </w:tcPr>
          <w:p w14:paraId="530DE6A3"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755D9A0" w14:textId="67CBA8C6"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-0.0528</w:t>
            </w:r>
          </w:p>
        </w:tc>
      </w:tr>
      <w:tr w:rsidR="00311604" w:rsidRPr="00917CF3" w14:paraId="5C3CCC31" w14:textId="77777777" w:rsidTr="00381A68">
        <w:trPr>
          <w:trHeight w:val="280"/>
        </w:trPr>
        <w:tc>
          <w:tcPr>
            <w:tcW w:w="2250" w:type="dxa"/>
            <w:tcBorders>
              <w:top w:val="nil"/>
              <w:left w:val="nil"/>
              <w:bottom w:val="nil"/>
              <w:right w:val="nil"/>
            </w:tcBorders>
            <w:shd w:val="clear" w:color="auto" w:fill="auto"/>
            <w:noWrap/>
            <w:vAlign w:val="bottom"/>
            <w:hideMark/>
          </w:tcPr>
          <w:p w14:paraId="48BD6632"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506713F"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33332A4"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E2A6C42" w14:textId="7ED5E75E"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(0.404)</w:t>
            </w:r>
          </w:p>
        </w:tc>
        <w:tc>
          <w:tcPr>
            <w:tcW w:w="1160" w:type="dxa"/>
            <w:gridSpan w:val="2"/>
            <w:tcBorders>
              <w:top w:val="nil"/>
              <w:left w:val="nil"/>
              <w:bottom w:val="nil"/>
              <w:right w:val="nil"/>
            </w:tcBorders>
            <w:shd w:val="clear" w:color="auto" w:fill="auto"/>
            <w:noWrap/>
            <w:vAlign w:val="bottom"/>
            <w:hideMark/>
          </w:tcPr>
          <w:p w14:paraId="1C88000A"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87644DE" w14:textId="53F1E89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(0.366)</w:t>
            </w:r>
          </w:p>
        </w:tc>
      </w:tr>
      <w:tr w:rsidR="00381A68" w:rsidRPr="00917CF3" w14:paraId="1CB9578E" w14:textId="77777777" w:rsidTr="00381A68">
        <w:trPr>
          <w:trHeight w:val="280"/>
        </w:trPr>
        <w:tc>
          <w:tcPr>
            <w:tcW w:w="2250" w:type="dxa"/>
            <w:tcBorders>
              <w:top w:val="nil"/>
              <w:left w:val="nil"/>
              <w:bottom w:val="nil"/>
              <w:right w:val="nil"/>
            </w:tcBorders>
            <w:shd w:val="clear" w:color="auto" w:fill="auto"/>
            <w:noWrap/>
            <w:vAlign w:val="bottom"/>
          </w:tcPr>
          <w:p w14:paraId="6FB1117C" w14:textId="4D0FBE20" w:rsidR="00381A68" w:rsidRPr="00381A68" w:rsidRDefault="00381A68" w:rsidP="00026F9E">
            <w:pPr>
              <w:rPr>
                <w:rFonts w:ascii="Garamond" w:eastAsia="Times New Roman" w:hAnsi="Garamond" w:cs="Calibri"/>
                <w:b/>
                <w:bCs/>
                <w:sz w:val="20"/>
                <w:szCs w:val="20"/>
              </w:rPr>
            </w:pPr>
            <w:r w:rsidRPr="00381A68">
              <w:rPr>
                <w:rFonts w:ascii="Garamond" w:eastAsia="Times New Roman" w:hAnsi="Garamond" w:cs="Calibri"/>
                <w:b/>
                <w:bCs/>
                <w:sz w:val="20"/>
                <w:szCs w:val="20"/>
              </w:rPr>
              <w:t>Compositional control:</w:t>
            </w:r>
          </w:p>
        </w:tc>
        <w:tc>
          <w:tcPr>
            <w:tcW w:w="1160" w:type="dxa"/>
            <w:gridSpan w:val="2"/>
            <w:tcBorders>
              <w:top w:val="nil"/>
              <w:left w:val="nil"/>
              <w:bottom w:val="nil"/>
              <w:right w:val="nil"/>
            </w:tcBorders>
            <w:shd w:val="clear" w:color="auto" w:fill="auto"/>
            <w:noWrap/>
            <w:vAlign w:val="bottom"/>
          </w:tcPr>
          <w:p w14:paraId="76F8C791" w14:textId="77777777" w:rsidR="00381A68" w:rsidRPr="00311604" w:rsidRDefault="00381A68"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410CF9E4" w14:textId="77777777" w:rsidR="00381A68" w:rsidRPr="00311604" w:rsidRDefault="00381A68"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9DB6F2E" w14:textId="77777777" w:rsidR="00381A68" w:rsidRPr="00311604" w:rsidRDefault="00381A68"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244F8E6" w14:textId="77777777" w:rsidR="00381A68" w:rsidRPr="00311604" w:rsidRDefault="00381A68"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0B0D6A72" w14:textId="77777777" w:rsidR="00381A68" w:rsidRPr="00311604" w:rsidRDefault="00381A68" w:rsidP="00026F9E">
            <w:pPr>
              <w:jc w:val="center"/>
              <w:rPr>
                <w:rFonts w:ascii="Garamond" w:eastAsia="Times New Roman" w:hAnsi="Garamond" w:cs="Calibri"/>
                <w:sz w:val="20"/>
                <w:szCs w:val="20"/>
              </w:rPr>
            </w:pPr>
          </w:p>
        </w:tc>
      </w:tr>
      <w:tr w:rsidR="00026F9E" w:rsidRPr="00917CF3" w14:paraId="44DC9CD0" w14:textId="77777777" w:rsidTr="00381A68">
        <w:trPr>
          <w:trHeight w:val="280"/>
        </w:trPr>
        <w:tc>
          <w:tcPr>
            <w:tcW w:w="2250" w:type="dxa"/>
            <w:tcBorders>
              <w:top w:val="nil"/>
              <w:left w:val="nil"/>
              <w:bottom w:val="nil"/>
              <w:right w:val="nil"/>
            </w:tcBorders>
            <w:shd w:val="clear" w:color="auto" w:fill="auto"/>
            <w:noWrap/>
            <w:vAlign w:val="bottom"/>
          </w:tcPr>
          <w:p w14:paraId="11566F6C" w14:textId="3AEBBDD0"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Quality instruct</w:t>
            </w:r>
            <w:r>
              <w:rPr>
                <w:rFonts w:ascii="Garamond" w:eastAsia="Times New Roman" w:hAnsi="Garamond" w:cs="Calibri"/>
                <w:sz w:val="20"/>
                <w:szCs w:val="20"/>
              </w:rPr>
              <w:t>or</w:t>
            </w:r>
            <w:r w:rsidRPr="00917CF3">
              <w:rPr>
                <w:rFonts w:ascii="Garamond" w:eastAsia="Times New Roman" w:hAnsi="Garamond" w:cs="Calibri"/>
                <w:sz w:val="20"/>
                <w:szCs w:val="20"/>
              </w:rPr>
              <w:t xml:space="preserve"> rates</w:t>
            </w:r>
          </w:p>
        </w:tc>
        <w:tc>
          <w:tcPr>
            <w:tcW w:w="1160" w:type="dxa"/>
            <w:gridSpan w:val="2"/>
            <w:tcBorders>
              <w:top w:val="nil"/>
              <w:left w:val="nil"/>
              <w:bottom w:val="nil"/>
              <w:right w:val="nil"/>
            </w:tcBorders>
            <w:shd w:val="clear" w:color="auto" w:fill="auto"/>
            <w:noWrap/>
            <w:vAlign w:val="bottom"/>
            <w:hideMark/>
          </w:tcPr>
          <w:p w14:paraId="3BFD4898"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ED6B832"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-0.0638</w:t>
            </w:r>
          </w:p>
        </w:tc>
        <w:tc>
          <w:tcPr>
            <w:tcW w:w="1160" w:type="dxa"/>
            <w:gridSpan w:val="2"/>
            <w:tcBorders>
              <w:top w:val="nil"/>
              <w:left w:val="nil"/>
              <w:bottom w:val="nil"/>
              <w:right w:val="nil"/>
            </w:tcBorders>
            <w:shd w:val="clear" w:color="auto" w:fill="auto"/>
            <w:noWrap/>
            <w:vAlign w:val="bottom"/>
            <w:hideMark/>
          </w:tcPr>
          <w:p w14:paraId="0E655339"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-0.0642</w:t>
            </w:r>
          </w:p>
        </w:tc>
        <w:tc>
          <w:tcPr>
            <w:tcW w:w="1160" w:type="dxa"/>
            <w:gridSpan w:val="2"/>
            <w:tcBorders>
              <w:top w:val="nil"/>
              <w:left w:val="nil"/>
              <w:bottom w:val="nil"/>
              <w:right w:val="nil"/>
            </w:tcBorders>
            <w:shd w:val="clear" w:color="auto" w:fill="auto"/>
            <w:noWrap/>
            <w:vAlign w:val="bottom"/>
            <w:hideMark/>
          </w:tcPr>
          <w:p w14:paraId="60366B53"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-0.0897</w:t>
            </w:r>
          </w:p>
        </w:tc>
        <w:tc>
          <w:tcPr>
            <w:tcW w:w="1160" w:type="dxa"/>
            <w:gridSpan w:val="2"/>
            <w:tcBorders>
              <w:top w:val="nil"/>
              <w:left w:val="nil"/>
              <w:bottom w:val="nil"/>
              <w:right w:val="nil"/>
            </w:tcBorders>
            <w:shd w:val="clear" w:color="auto" w:fill="auto"/>
            <w:noWrap/>
            <w:vAlign w:val="bottom"/>
            <w:hideMark/>
          </w:tcPr>
          <w:p w14:paraId="22C0432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-0.0945</w:t>
            </w:r>
          </w:p>
        </w:tc>
      </w:tr>
      <w:tr w:rsidR="00026F9E" w:rsidRPr="00917CF3" w14:paraId="246E239C" w14:textId="77777777" w:rsidTr="00381A68">
        <w:trPr>
          <w:trHeight w:val="280"/>
        </w:trPr>
        <w:tc>
          <w:tcPr>
            <w:tcW w:w="2250" w:type="dxa"/>
            <w:tcBorders>
              <w:top w:val="nil"/>
              <w:left w:val="nil"/>
              <w:bottom w:val="nil"/>
              <w:right w:val="nil"/>
            </w:tcBorders>
            <w:shd w:val="clear" w:color="auto" w:fill="auto"/>
            <w:noWrap/>
            <w:vAlign w:val="bottom"/>
            <w:hideMark/>
          </w:tcPr>
          <w:p w14:paraId="5E789E25" w14:textId="77777777" w:rsidR="00026F9E" w:rsidRPr="00917CF3" w:rsidRDefault="00026F9E"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457CF53"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7B993D8"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(0.0543)</w:t>
            </w:r>
          </w:p>
        </w:tc>
        <w:tc>
          <w:tcPr>
            <w:tcW w:w="1160" w:type="dxa"/>
            <w:gridSpan w:val="2"/>
            <w:tcBorders>
              <w:top w:val="nil"/>
              <w:left w:val="nil"/>
              <w:bottom w:val="nil"/>
              <w:right w:val="nil"/>
            </w:tcBorders>
            <w:shd w:val="clear" w:color="auto" w:fill="auto"/>
            <w:noWrap/>
            <w:vAlign w:val="bottom"/>
            <w:hideMark/>
          </w:tcPr>
          <w:p w14:paraId="3569A68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(0.0581)</w:t>
            </w:r>
          </w:p>
        </w:tc>
        <w:tc>
          <w:tcPr>
            <w:tcW w:w="1160" w:type="dxa"/>
            <w:gridSpan w:val="2"/>
            <w:tcBorders>
              <w:top w:val="nil"/>
              <w:left w:val="nil"/>
              <w:bottom w:val="nil"/>
              <w:right w:val="nil"/>
            </w:tcBorders>
            <w:shd w:val="clear" w:color="auto" w:fill="auto"/>
            <w:noWrap/>
            <w:vAlign w:val="bottom"/>
            <w:hideMark/>
          </w:tcPr>
          <w:p w14:paraId="31255EF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(0.0658)</w:t>
            </w:r>
          </w:p>
        </w:tc>
        <w:tc>
          <w:tcPr>
            <w:tcW w:w="1160" w:type="dxa"/>
            <w:gridSpan w:val="2"/>
            <w:tcBorders>
              <w:top w:val="nil"/>
              <w:left w:val="nil"/>
              <w:bottom w:val="nil"/>
              <w:right w:val="nil"/>
            </w:tcBorders>
            <w:shd w:val="clear" w:color="auto" w:fill="auto"/>
            <w:noWrap/>
            <w:vAlign w:val="bottom"/>
            <w:hideMark/>
          </w:tcPr>
          <w:p w14:paraId="01B8AA69"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(0.0682)</w:t>
            </w:r>
          </w:p>
        </w:tc>
      </w:tr>
      <w:tr w:rsidR="00D23451" w:rsidRPr="00917CF3" w14:paraId="6EF40DA0" w14:textId="77777777" w:rsidTr="00381A68">
        <w:trPr>
          <w:trHeight w:val="280"/>
        </w:trPr>
        <w:tc>
          <w:tcPr>
            <w:tcW w:w="2250" w:type="dxa"/>
            <w:tcBorders>
              <w:top w:val="nil"/>
              <w:left w:val="nil"/>
              <w:bottom w:val="nil"/>
              <w:right w:val="nil"/>
            </w:tcBorders>
            <w:shd w:val="clear" w:color="auto" w:fill="auto"/>
            <w:noWrap/>
            <w:vAlign w:val="bottom"/>
          </w:tcPr>
          <w:p w14:paraId="3C18FC02" w14:textId="77777777" w:rsidR="00D23451" w:rsidRDefault="00D23451"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5889D70" w14:textId="77777777" w:rsidR="00D23451" w:rsidRPr="00917CF3" w:rsidRDefault="00D23451"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050C9AD2" w14:textId="77777777" w:rsidR="00D23451" w:rsidRPr="00917CF3" w:rsidRDefault="00D23451"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4F9C288E" w14:textId="77777777" w:rsidR="00D23451" w:rsidRPr="00917CF3" w:rsidRDefault="00D23451"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34CCA741" w14:textId="77777777" w:rsidR="00D23451" w:rsidRPr="00917CF3" w:rsidRDefault="00D23451"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A393006" w14:textId="77777777" w:rsidR="00D23451" w:rsidRPr="00917CF3" w:rsidRDefault="00D23451" w:rsidP="00026F9E">
            <w:pPr>
              <w:jc w:val="center"/>
              <w:rPr>
                <w:rFonts w:ascii="Garamond" w:eastAsia="Times New Roman" w:hAnsi="Garamond" w:cs="Calibri"/>
                <w:sz w:val="20"/>
                <w:szCs w:val="20"/>
              </w:rPr>
            </w:pPr>
          </w:p>
        </w:tc>
      </w:tr>
      <w:tr w:rsidR="00026F9E" w:rsidRPr="00917CF3" w14:paraId="1CF93C1C" w14:textId="77777777" w:rsidTr="00381A68">
        <w:trPr>
          <w:trHeight w:val="280"/>
        </w:trPr>
        <w:tc>
          <w:tcPr>
            <w:tcW w:w="2250" w:type="dxa"/>
            <w:tcBorders>
              <w:top w:val="nil"/>
              <w:left w:val="nil"/>
              <w:bottom w:val="nil"/>
              <w:right w:val="nil"/>
            </w:tcBorders>
            <w:shd w:val="clear" w:color="auto" w:fill="auto"/>
            <w:noWrap/>
            <w:vAlign w:val="bottom"/>
          </w:tcPr>
          <w:p w14:paraId="3058EA9F" w14:textId="2797E74C" w:rsidR="00026F9E" w:rsidRPr="00917CF3" w:rsidRDefault="00651864" w:rsidP="00026F9E">
            <w:pPr>
              <w:rPr>
                <w:rFonts w:ascii="Garamond" w:eastAsia="Times New Roman" w:hAnsi="Garamond" w:cs="Calibri"/>
                <w:sz w:val="20"/>
                <w:szCs w:val="20"/>
              </w:rPr>
            </w:pPr>
            <w:r>
              <w:rPr>
                <w:rFonts w:ascii="Garamond" w:eastAsia="Times New Roman" w:hAnsi="Garamond" w:cs="Calibri"/>
                <w:sz w:val="20"/>
                <w:szCs w:val="20"/>
              </w:rPr>
              <w:t>Current performance</w:t>
            </w:r>
          </w:p>
        </w:tc>
        <w:tc>
          <w:tcPr>
            <w:tcW w:w="1160" w:type="dxa"/>
            <w:gridSpan w:val="2"/>
            <w:tcBorders>
              <w:top w:val="nil"/>
              <w:left w:val="nil"/>
              <w:bottom w:val="nil"/>
              <w:right w:val="nil"/>
            </w:tcBorders>
            <w:shd w:val="clear" w:color="auto" w:fill="auto"/>
            <w:noWrap/>
            <w:vAlign w:val="bottom"/>
            <w:hideMark/>
          </w:tcPr>
          <w:p w14:paraId="5E2DA329"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7D94E17"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1.807***</w:t>
            </w:r>
          </w:p>
        </w:tc>
        <w:tc>
          <w:tcPr>
            <w:tcW w:w="1160" w:type="dxa"/>
            <w:gridSpan w:val="2"/>
            <w:tcBorders>
              <w:top w:val="nil"/>
              <w:left w:val="nil"/>
              <w:bottom w:val="nil"/>
              <w:right w:val="nil"/>
            </w:tcBorders>
            <w:shd w:val="clear" w:color="auto" w:fill="auto"/>
            <w:noWrap/>
            <w:vAlign w:val="bottom"/>
            <w:hideMark/>
          </w:tcPr>
          <w:p w14:paraId="069574F1"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1.810***</w:t>
            </w:r>
          </w:p>
        </w:tc>
        <w:tc>
          <w:tcPr>
            <w:tcW w:w="1160" w:type="dxa"/>
            <w:gridSpan w:val="2"/>
            <w:tcBorders>
              <w:top w:val="nil"/>
              <w:left w:val="nil"/>
              <w:bottom w:val="nil"/>
              <w:right w:val="nil"/>
            </w:tcBorders>
            <w:shd w:val="clear" w:color="auto" w:fill="auto"/>
            <w:noWrap/>
            <w:vAlign w:val="bottom"/>
            <w:hideMark/>
          </w:tcPr>
          <w:p w14:paraId="2EB3F7F3"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1.795***</w:t>
            </w:r>
          </w:p>
        </w:tc>
        <w:tc>
          <w:tcPr>
            <w:tcW w:w="1160" w:type="dxa"/>
            <w:gridSpan w:val="2"/>
            <w:tcBorders>
              <w:top w:val="nil"/>
              <w:left w:val="nil"/>
              <w:bottom w:val="nil"/>
              <w:right w:val="nil"/>
            </w:tcBorders>
            <w:shd w:val="clear" w:color="auto" w:fill="auto"/>
            <w:noWrap/>
            <w:vAlign w:val="bottom"/>
            <w:hideMark/>
          </w:tcPr>
          <w:p w14:paraId="493BFA2C"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1.800***</w:t>
            </w:r>
          </w:p>
        </w:tc>
      </w:tr>
      <w:tr w:rsidR="00026F9E" w:rsidRPr="00917CF3" w14:paraId="2ACE97D7" w14:textId="77777777" w:rsidTr="00381A68">
        <w:trPr>
          <w:trHeight w:val="280"/>
        </w:trPr>
        <w:tc>
          <w:tcPr>
            <w:tcW w:w="2250" w:type="dxa"/>
            <w:tcBorders>
              <w:top w:val="nil"/>
              <w:left w:val="nil"/>
              <w:bottom w:val="nil"/>
              <w:right w:val="nil"/>
            </w:tcBorders>
            <w:shd w:val="clear" w:color="auto" w:fill="auto"/>
            <w:noWrap/>
            <w:vAlign w:val="bottom"/>
            <w:hideMark/>
          </w:tcPr>
          <w:p w14:paraId="2083B4A6" w14:textId="77777777" w:rsidR="00026F9E" w:rsidRPr="00917CF3" w:rsidRDefault="00026F9E"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7B5F9CD"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1B3D21D7"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(0.258)</w:t>
            </w:r>
          </w:p>
        </w:tc>
        <w:tc>
          <w:tcPr>
            <w:tcW w:w="1160" w:type="dxa"/>
            <w:gridSpan w:val="2"/>
            <w:tcBorders>
              <w:top w:val="nil"/>
              <w:left w:val="nil"/>
              <w:bottom w:val="nil"/>
              <w:right w:val="nil"/>
            </w:tcBorders>
            <w:shd w:val="clear" w:color="auto" w:fill="auto"/>
            <w:noWrap/>
            <w:vAlign w:val="bottom"/>
            <w:hideMark/>
          </w:tcPr>
          <w:p w14:paraId="1347EC08"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(0.260)</w:t>
            </w:r>
          </w:p>
        </w:tc>
        <w:tc>
          <w:tcPr>
            <w:tcW w:w="1160" w:type="dxa"/>
            <w:gridSpan w:val="2"/>
            <w:tcBorders>
              <w:top w:val="nil"/>
              <w:left w:val="nil"/>
              <w:bottom w:val="nil"/>
              <w:right w:val="nil"/>
            </w:tcBorders>
            <w:shd w:val="clear" w:color="auto" w:fill="auto"/>
            <w:noWrap/>
            <w:vAlign w:val="bottom"/>
            <w:hideMark/>
          </w:tcPr>
          <w:p w14:paraId="4936A7DA"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(0.241)</w:t>
            </w:r>
          </w:p>
        </w:tc>
        <w:tc>
          <w:tcPr>
            <w:tcW w:w="1160" w:type="dxa"/>
            <w:gridSpan w:val="2"/>
            <w:tcBorders>
              <w:top w:val="nil"/>
              <w:left w:val="nil"/>
              <w:bottom w:val="nil"/>
              <w:right w:val="nil"/>
            </w:tcBorders>
            <w:shd w:val="clear" w:color="auto" w:fill="auto"/>
            <w:noWrap/>
            <w:vAlign w:val="bottom"/>
            <w:hideMark/>
          </w:tcPr>
          <w:p w14:paraId="50D231D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(0.243)</w:t>
            </w:r>
          </w:p>
        </w:tc>
      </w:tr>
      <w:tr w:rsidR="00026F9E" w:rsidRPr="00917CF3" w14:paraId="30E56D70" w14:textId="77777777" w:rsidTr="00381A68">
        <w:trPr>
          <w:trHeight w:val="280"/>
        </w:trPr>
        <w:tc>
          <w:tcPr>
            <w:tcW w:w="2250" w:type="dxa"/>
            <w:tcBorders>
              <w:top w:val="nil"/>
              <w:left w:val="nil"/>
              <w:bottom w:val="nil"/>
              <w:right w:val="nil"/>
            </w:tcBorders>
            <w:shd w:val="clear" w:color="auto" w:fill="auto"/>
            <w:noWrap/>
            <w:vAlign w:val="bottom"/>
            <w:hideMark/>
          </w:tcPr>
          <w:p w14:paraId="52A3D651"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Student poverty rates</w:t>
            </w:r>
          </w:p>
        </w:tc>
        <w:tc>
          <w:tcPr>
            <w:tcW w:w="1160" w:type="dxa"/>
            <w:gridSpan w:val="2"/>
            <w:tcBorders>
              <w:top w:val="nil"/>
              <w:left w:val="nil"/>
              <w:bottom w:val="nil"/>
              <w:right w:val="nil"/>
            </w:tcBorders>
            <w:shd w:val="clear" w:color="auto" w:fill="auto"/>
            <w:noWrap/>
            <w:vAlign w:val="bottom"/>
            <w:hideMark/>
          </w:tcPr>
          <w:p w14:paraId="7261B8A4"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9F555E7"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0.0824</w:t>
            </w:r>
          </w:p>
        </w:tc>
        <w:tc>
          <w:tcPr>
            <w:tcW w:w="1160" w:type="dxa"/>
            <w:gridSpan w:val="2"/>
            <w:tcBorders>
              <w:top w:val="nil"/>
              <w:left w:val="nil"/>
              <w:bottom w:val="nil"/>
              <w:right w:val="nil"/>
            </w:tcBorders>
            <w:shd w:val="clear" w:color="auto" w:fill="auto"/>
            <w:noWrap/>
            <w:vAlign w:val="bottom"/>
            <w:hideMark/>
          </w:tcPr>
          <w:p w14:paraId="43ED4F2B"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0.0882</w:t>
            </w:r>
          </w:p>
        </w:tc>
        <w:tc>
          <w:tcPr>
            <w:tcW w:w="1160" w:type="dxa"/>
            <w:gridSpan w:val="2"/>
            <w:tcBorders>
              <w:top w:val="nil"/>
              <w:left w:val="nil"/>
              <w:bottom w:val="nil"/>
              <w:right w:val="nil"/>
            </w:tcBorders>
            <w:shd w:val="clear" w:color="auto" w:fill="auto"/>
            <w:noWrap/>
            <w:vAlign w:val="bottom"/>
            <w:hideMark/>
          </w:tcPr>
          <w:p w14:paraId="0202ECB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0.0827</w:t>
            </w:r>
          </w:p>
        </w:tc>
        <w:tc>
          <w:tcPr>
            <w:tcW w:w="1160" w:type="dxa"/>
            <w:gridSpan w:val="2"/>
            <w:tcBorders>
              <w:top w:val="nil"/>
              <w:left w:val="nil"/>
              <w:bottom w:val="nil"/>
              <w:right w:val="nil"/>
            </w:tcBorders>
            <w:shd w:val="clear" w:color="auto" w:fill="auto"/>
            <w:noWrap/>
            <w:vAlign w:val="bottom"/>
            <w:hideMark/>
          </w:tcPr>
          <w:p w14:paraId="453F853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0.0922</w:t>
            </w:r>
          </w:p>
        </w:tc>
      </w:tr>
      <w:tr w:rsidR="00026F9E" w:rsidRPr="00917CF3" w14:paraId="6F8FEEAF" w14:textId="77777777" w:rsidTr="00381A68">
        <w:trPr>
          <w:trHeight w:val="280"/>
        </w:trPr>
        <w:tc>
          <w:tcPr>
            <w:tcW w:w="2250" w:type="dxa"/>
            <w:tcBorders>
              <w:top w:val="nil"/>
              <w:left w:val="nil"/>
              <w:bottom w:val="nil"/>
              <w:right w:val="nil"/>
            </w:tcBorders>
            <w:shd w:val="clear" w:color="auto" w:fill="auto"/>
            <w:noWrap/>
            <w:vAlign w:val="bottom"/>
            <w:hideMark/>
          </w:tcPr>
          <w:p w14:paraId="6CA43ADA" w14:textId="77777777" w:rsidR="00026F9E" w:rsidRPr="00917CF3" w:rsidRDefault="00026F9E" w:rsidP="00026F9E">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3729CE0" w14:textId="77777777" w:rsidR="00026F9E" w:rsidRPr="00917CF3" w:rsidRDefault="00026F9E" w:rsidP="00026F9E">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EF93BEF"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(0.0545)</w:t>
            </w:r>
          </w:p>
        </w:tc>
        <w:tc>
          <w:tcPr>
            <w:tcW w:w="1160" w:type="dxa"/>
            <w:gridSpan w:val="2"/>
            <w:tcBorders>
              <w:top w:val="nil"/>
              <w:left w:val="nil"/>
              <w:bottom w:val="nil"/>
              <w:right w:val="nil"/>
            </w:tcBorders>
            <w:shd w:val="clear" w:color="auto" w:fill="auto"/>
            <w:noWrap/>
            <w:vAlign w:val="bottom"/>
            <w:hideMark/>
          </w:tcPr>
          <w:p w14:paraId="0A7CEB5C"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(0.0560)</w:t>
            </w:r>
          </w:p>
        </w:tc>
        <w:tc>
          <w:tcPr>
            <w:tcW w:w="1160" w:type="dxa"/>
            <w:gridSpan w:val="2"/>
            <w:tcBorders>
              <w:top w:val="nil"/>
              <w:left w:val="nil"/>
              <w:bottom w:val="nil"/>
              <w:right w:val="nil"/>
            </w:tcBorders>
            <w:shd w:val="clear" w:color="auto" w:fill="auto"/>
            <w:noWrap/>
            <w:vAlign w:val="bottom"/>
            <w:hideMark/>
          </w:tcPr>
          <w:p w14:paraId="755DF05A"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(0.0557)</w:t>
            </w:r>
          </w:p>
        </w:tc>
        <w:tc>
          <w:tcPr>
            <w:tcW w:w="1160" w:type="dxa"/>
            <w:gridSpan w:val="2"/>
            <w:tcBorders>
              <w:top w:val="nil"/>
              <w:left w:val="nil"/>
              <w:bottom w:val="nil"/>
              <w:right w:val="nil"/>
            </w:tcBorders>
            <w:shd w:val="clear" w:color="auto" w:fill="auto"/>
            <w:noWrap/>
            <w:vAlign w:val="bottom"/>
            <w:hideMark/>
          </w:tcPr>
          <w:p w14:paraId="2FDA94EC"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(0.0571)</w:t>
            </w:r>
          </w:p>
        </w:tc>
      </w:tr>
      <w:tr w:rsidR="00311604" w:rsidRPr="00917CF3" w14:paraId="2C9ED235" w14:textId="77777777" w:rsidTr="00381A68">
        <w:trPr>
          <w:trHeight w:val="280"/>
        </w:trPr>
        <w:tc>
          <w:tcPr>
            <w:tcW w:w="2250" w:type="dxa"/>
            <w:tcBorders>
              <w:top w:val="nil"/>
              <w:left w:val="nil"/>
              <w:bottom w:val="nil"/>
              <w:right w:val="nil"/>
            </w:tcBorders>
            <w:shd w:val="clear" w:color="auto" w:fill="auto"/>
            <w:noWrap/>
            <w:vAlign w:val="bottom"/>
          </w:tcPr>
          <w:p w14:paraId="0806EE25" w14:textId="7F0EC473" w:rsidR="00311604" w:rsidRPr="00917CF3" w:rsidRDefault="00CE5CAE" w:rsidP="00311604">
            <w:pPr>
              <w:rPr>
                <w:rFonts w:ascii="Garamond" w:eastAsia="Times New Roman" w:hAnsi="Garamond" w:cs="Calibri"/>
                <w:sz w:val="20"/>
                <w:szCs w:val="20"/>
              </w:rPr>
            </w:pPr>
            <w:r>
              <w:rPr>
                <w:rFonts w:ascii="Garamond" w:eastAsia="Times New Roman" w:hAnsi="Garamond" w:cs="Calibri"/>
                <w:sz w:val="20"/>
                <w:szCs w:val="20"/>
              </w:rPr>
              <w:t>Female student rates</w:t>
            </w:r>
          </w:p>
        </w:tc>
        <w:tc>
          <w:tcPr>
            <w:tcW w:w="1160" w:type="dxa"/>
            <w:gridSpan w:val="2"/>
            <w:tcBorders>
              <w:top w:val="nil"/>
              <w:left w:val="nil"/>
              <w:bottom w:val="nil"/>
              <w:right w:val="nil"/>
            </w:tcBorders>
            <w:shd w:val="clear" w:color="auto" w:fill="auto"/>
            <w:noWrap/>
            <w:vAlign w:val="bottom"/>
          </w:tcPr>
          <w:p w14:paraId="0CEAB6DE" w14:textId="77777777" w:rsidR="00311604" w:rsidRPr="00311604"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237629AF" w14:textId="343AED38"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-0.326</w:t>
            </w:r>
          </w:p>
        </w:tc>
        <w:tc>
          <w:tcPr>
            <w:tcW w:w="1160" w:type="dxa"/>
            <w:gridSpan w:val="2"/>
            <w:tcBorders>
              <w:top w:val="nil"/>
              <w:left w:val="nil"/>
              <w:bottom w:val="nil"/>
              <w:right w:val="nil"/>
            </w:tcBorders>
            <w:shd w:val="clear" w:color="auto" w:fill="auto"/>
            <w:noWrap/>
            <w:vAlign w:val="bottom"/>
          </w:tcPr>
          <w:p w14:paraId="0729D98C" w14:textId="53AB49FF"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-0.322</w:t>
            </w:r>
          </w:p>
        </w:tc>
        <w:tc>
          <w:tcPr>
            <w:tcW w:w="1160" w:type="dxa"/>
            <w:gridSpan w:val="2"/>
            <w:tcBorders>
              <w:top w:val="nil"/>
              <w:left w:val="nil"/>
              <w:bottom w:val="nil"/>
              <w:right w:val="nil"/>
            </w:tcBorders>
            <w:shd w:val="clear" w:color="auto" w:fill="auto"/>
            <w:noWrap/>
            <w:vAlign w:val="bottom"/>
          </w:tcPr>
          <w:p w14:paraId="6B8B8176" w14:textId="6D428E81"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-0.330</w:t>
            </w:r>
          </w:p>
        </w:tc>
        <w:tc>
          <w:tcPr>
            <w:tcW w:w="1160" w:type="dxa"/>
            <w:gridSpan w:val="2"/>
            <w:tcBorders>
              <w:top w:val="nil"/>
              <w:left w:val="nil"/>
              <w:bottom w:val="nil"/>
              <w:right w:val="nil"/>
            </w:tcBorders>
            <w:shd w:val="clear" w:color="auto" w:fill="auto"/>
            <w:noWrap/>
            <w:vAlign w:val="bottom"/>
          </w:tcPr>
          <w:p w14:paraId="61F26F25" w14:textId="2D61E705"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-0.326</w:t>
            </w:r>
          </w:p>
        </w:tc>
      </w:tr>
      <w:tr w:rsidR="00311604" w:rsidRPr="00917CF3" w14:paraId="02ACB8E1" w14:textId="77777777" w:rsidTr="00381A68">
        <w:trPr>
          <w:trHeight w:val="280"/>
        </w:trPr>
        <w:tc>
          <w:tcPr>
            <w:tcW w:w="2250" w:type="dxa"/>
            <w:tcBorders>
              <w:top w:val="nil"/>
              <w:left w:val="nil"/>
              <w:bottom w:val="nil"/>
              <w:right w:val="nil"/>
            </w:tcBorders>
            <w:shd w:val="clear" w:color="auto" w:fill="auto"/>
            <w:noWrap/>
            <w:vAlign w:val="bottom"/>
          </w:tcPr>
          <w:p w14:paraId="6F77E8FA"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631B8F4" w14:textId="77777777" w:rsidR="00311604" w:rsidRPr="00311604"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1C91457B" w14:textId="1FE883E9"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(0.213)</w:t>
            </w:r>
          </w:p>
        </w:tc>
        <w:tc>
          <w:tcPr>
            <w:tcW w:w="1160" w:type="dxa"/>
            <w:gridSpan w:val="2"/>
            <w:tcBorders>
              <w:top w:val="nil"/>
              <w:left w:val="nil"/>
              <w:bottom w:val="nil"/>
              <w:right w:val="nil"/>
            </w:tcBorders>
            <w:shd w:val="clear" w:color="auto" w:fill="auto"/>
            <w:noWrap/>
            <w:vAlign w:val="bottom"/>
          </w:tcPr>
          <w:p w14:paraId="0C233530" w14:textId="361933FF" w:rsidR="00311604" w:rsidRPr="00311604" w:rsidRDefault="00311604" w:rsidP="00311604">
            <w:pPr>
              <w:jc w:val="center"/>
              <w:rPr>
                <w:rFonts w:ascii="Garamond" w:eastAsia="Times New Roman" w:hAnsi="Garamond" w:cs="Times New Roman"/>
                <w:sz w:val="20"/>
                <w:szCs w:val="20"/>
              </w:rPr>
            </w:pPr>
            <w:r w:rsidRPr="00311604">
              <w:rPr>
                <w:rFonts w:ascii="Garamond" w:hAnsi="Garamond" w:cs="Calibri"/>
                <w:sz w:val="20"/>
                <w:szCs w:val="20"/>
              </w:rPr>
              <w:t>(0.215)</w:t>
            </w:r>
          </w:p>
        </w:tc>
        <w:tc>
          <w:tcPr>
            <w:tcW w:w="1160" w:type="dxa"/>
            <w:gridSpan w:val="2"/>
            <w:tcBorders>
              <w:top w:val="nil"/>
              <w:left w:val="nil"/>
              <w:bottom w:val="nil"/>
              <w:right w:val="nil"/>
            </w:tcBorders>
            <w:shd w:val="clear" w:color="auto" w:fill="auto"/>
            <w:noWrap/>
            <w:vAlign w:val="bottom"/>
          </w:tcPr>
          <w:p w14:paraId="3DBC1A13" w14:textId="7FEC99DF"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(0.217)</w:t>
            </w:r>
          </w:p>
        </w:tc>
        <w:tc>
          <w:tcPr>
            <w:tcW w:w="1160" w:type="dxa"/>
            <w:gridSpan w:val="2"/>
            <w:tcBorders>
              <w:top w:val="nil"/>
              <w:left w:val="nil"/>
              <w:bottom w:val="nil"/>
              <w:right w:val="nil"/>
            </w:tcBorders>
            <w:shd w:val="clear" w:color="auto" w:fill="auto"/>
            <w:noWrap/>
            <w:vAlign w:val="bottom"/>
          </w:tcPr>
          <w:p w14:paraId="7441281C" w14:textId="32D7F0DB" w:rsidR="00311604" w:rsidRPr="00311604" w:rsidRDefault="00311604" w:rsidP="00311604">
            <w:pPr>
              <w:jc w:val="center"/>
              <w:rPr>
                <w:rFonts w:ascii="Garamond" w:eastAsia="Times New Roman" w:hAnsi="Garamond" w:cs="Calibri"/>
                <w:sz w:val="20"/>
                <w:szCs w:val="20"/>
              </w:rPr>
            </w:pPr>
            <w:r w:rsidRPr="00311604">
              <w:rPr>
                <w:rFonts w:ascii="Garamond" w:hAnsi="Garamond" w:cs="Calibri"/>
                <w:sz w:val="20"/>
                <w:szCs w:val="20"/>
              </w:rPr>
              <w:t>(0.220)</w:t>
            </w:r>
          </w:p>
        </w:tc>
      </w:tr>
      <w:tr w:rsidR="00B850FC" w:rsidRPr="00917CF3" w14:paraId="2D2F6149" w14:textId="77777777" w:rsidTr="00381A68">
        <w:trPr>
          <w:trHeight w:val="280"/>
        </w:trPr>
        <w:tc>
          <w:tcPr>
            <w:tcW w:w="2250" w:type="dxa"/>
            <w:tcBorders>
              <w:top w:val="nil"/>
              <w:left w:val="nil"/>
              <w:bottom w:val="nil"/>
              <w:right w:val="nil"/>
            </w:tcBorders>
            <w:shd w:val="clear" w:color="auto" w:fill="auto"/>
            <w:noWrap/>
            <w:vAlign w:val="bottom"/>
          </w:tcPr>
          <w:p w14:paraId="0D9F6BEE" w14:textId="77777777" w:rsidR="00B850FC" w:rsidRDefault="00B850FC"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37FC5417" w14:textId="77777777" w:rsidR="00B850FC" w:rsidRPr="00917CF3" w:rsidRDefault="00B850FC"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tcPr>
          <w:p w14:paraId="6632CCE5" w14:textId="77777777" w:rsidR="00B850FC" w:rsidRPr="00917CF3" w:rsidRDefault="00B850FC"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45EB6587" w14:textId="77777777" w:rsidR="00B850FC" w:rsidRPr="00917CF3" w:rsidRDefault="00B850FC"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tcPr>
          <w:p w14:paraId="72A2BAF1" w14:textId="77777777" w:rsidR="00B850FC" w:rsidRPr="00311604" w:rsidRDefault="00B850FC" w:rsidP="00311604">
            <w:pPr>
              <w:jc w:val="center"/>
              <w:rPr>
                <w:rFonts w:ascii="Garamond" w:hAnsi="Garamond" w:cs="Calibri"/>
                <w:sz w:val="20"/>
                <w:szCs w:val="20"/>
              </w:rPr>
            </w:pPr>
          </w:p>
        </w:tc>
        <w:tc>
          <w:tcPr>
            <w:tcW w:w="1160" w:type="dxa"/>
            <w:gridSpan w:val="2"/>
            <w:tcBorders>
              <w:top w:val="nil"/>
              <w:left w:val="nil"/>
              <w:bottom w:val="nil"/>
              <w:right w:val="nil"/>
            </w:tcBorders>
            <w:shd w:val="clear" w:color="auto" w:fill="auto"/>
            <w:noWrap/>
            <w:vAlign w:val="bottom"/>
          </w:tcPr>
          <w:p w14:paraId="67EA93A7" w14:textId="77777777" w:rsidR="00B850FC" w:rsidRPr="00311604" w:rsidRDefault="00B850FC" w:rsidP="00311604">
            <w:pPr>
              <w:jc w:val="center"/>
              <w:rPr>
                <w:rFonts w:ascii="Garamond" w:hAnsi="Garamond" w:cs="Calibri"/>
                <w:sz w:val="20"/>
                <w:szCs w:val="20"/>
              </w:rPr>
            </w:pPr>
          </w:p>
        </w:tc>
      </w:tr>
      <w:tr w:rsidR="00311604" w:rsidRPr="00917CF3" w14:paraId="6CC75BDF" w14:textId="77777777" w:rsidTr="00381A68">
        <w:trPr>
          <w:trHeight w:val="280"/>
        </w:trPr>
        <w:tc>
          <w:tcPr>
            <w:tcW w:w="2250" w:type="dxa"/>
            <w:tcBorders>
              <w:top w:val="nil"/>
              <w:left w:val="nil"/>
              <w:bottom w:val="nil"/>
              <w:right w:val="nil"/>
            </w:tcBorders>
            <w:shd w:val="clear" w:color="auto" w:fill="auto"/>
            <w:noWrap/>
            <w:vAlign w:val="bottom"/>
            <w:hideMark/>
          </w:tcPr>
          <w:p w14:paraId="7FC49E51" w14:textId="0DAD44F9" w:rsidR="00311604" w:rsidRPr="00917CF3" w:rsidRDefault="00311604" w:rsidP="00311604">
            <w:pPr>
              <w:rPr>
                <w:rFonts w:ascii="Garamond" w:eastAsia="Times New Roman" w:hAnsi="Garamond" w:cs="Calibri"/>
                <w:sz w:val="20"/>
                <w:szCs w:val="20"/>
              </w:rPr>
            </w:pPr>
            <w:r>
              <w:rPr>
                <w:rFonts w:ascii="Garamond" w:eastAsia="Times New Roman" w:hAnsi="Garamond" w:cs="Calibri"/>
                <w:sz w:val="20"/>
                <w:szCs w:val="20"/>
              </w:rPr>
              <w:t>‘Poor’</w:t>
            </w:r>
            <w:r w:rsidRPr="00917CF3">
              <w:rPr>
                <w:rFonts w:ascii="Garamond" w:eastAsia="Times New Roman" w:hAnsi="Garamond" w:cs="Calibri"/>
                <w:sz w:val="20"/>
                <w:szCs w:val="20"/>
              </w:rPr>
              <w:t xml:space="preserve"> dummy </w:t>
            </w:r>
          </w:p>
        </w:tc>
        <w:tc>
          <w:tcPr>
            <w:tcW w:w="1160" w:type="dxa"/>
            <w:gridSpan w:val="2"/>
            <w:tcBorders>
              <w:top w:val="nil"/>
              <w:left w:val="nil"/>
              <w:bottom w:val="nil"/>
              <w:right w:val="nil"/>
            </w:tcBorders>
            <w:shd w:val="clear" w:color="auto" w:fill="auto"/>
            <w:noWrap/>
            <w:vAlign w:val="bottom"/>
            <w:hideMark/>
          </w:tcPr>
          <w:p w14:paraId="34FA7540"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0770DA6A"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F77D6E6"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037BE67D" w14:textId="727FA41D"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2.696</w:t>
            </w:r>
          </w:p>
        </w:tc>
        <w:tc>
          <w:tcPr>
            <w:tcW w:w="1160" w:type="dxa"/>
            <w:gridSpan w:val="2"/>
            <w:tcBorders>
              <w:top w:val="nil"/>
              <w:left w:val="nil"/>
              <w:bottom w:val="nil"/>
              <w:right w:val="nil"/>
            </w:tcBorders>
            <w:shd w:val="clear" w:color="auto" w:fill="auto"/>
            <w:noWrap/>
            <w:vAlign w:val="bottom"/>
            <w:hideMark/>
          </w:tcPr>
          <w:p w14:paraId="4345EDFA" w14:textId="7EEF21B7"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3.891</w:t>
            </w:r>
          </w:p>
        </w:tc>
      </w:tr>
      <w:tr w:rsidR="00311604" w:rsidRPr="00917CF3" w14:paraId="52EF3B3B" w14:textId="77777777" w:rsidTr="00381A68">
        <w:trPr>
          <w:trHeight w:val="280"/>
        </w:trPr>
        <w:tc>
          <w:tcPr>
            <w:tcW w:w="2250" w:type="dxa"/>
            <w:tcBorders>
              <w:top w:val="nil"/>
              <w:left w:val="nil"/>
              <w:bottom w:val="nil"/>
              <w:right w:val="nil"/>
            </w:tcBorders>
            <w:shd w:val="clear" w:color="auto" w:fill="auto"/>
            <w:noWrap/>
            <w:vAlign w:val="bottom"/>
            <w:hideMark/>
          </w:tcPr>
          <w:p w14:paraId="371C61DD"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56E32BD5"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4156E55"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2536988F"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3A876C15" w14:textId="4CBFD31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(16.27)</w:t>
            </w:r>
          </w:p>
        </w:tc>
        <w:tc>
          <w:tcPr>
            <w:tcW w:w="1160" w:type="dxa"/>
            <w:gridSpan w:val="2"/>
            <w:tcBorders>
              <w:top w:val="nil"/>
              <w:left w:val="nil"/>
              <w:bottom w:val="nil"/>
              <w:right w:val="nil"/>
            </w:tcBorders>
            <w:shd w:val="clear" w:color="auto" w:fill="auto"/>
            <w:noWrap/>
            <w:vAlign w:val="bottom"/>
            <w:hideMark/>
          </w:tcPr>
          <w:p w14:paraId="784A3C10" w14:textId="49E8438B"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(16.13)</w:t>
            </w:r>
          </w:p>
        </w:tc>
      </w:tr>
      <w:tr w:rsidR="00311604" w:rsidRPr="00917CF3" w14:paraId="27FC69CA" w14:textId="77777777" w:rsidTr="00CD23B6">
        <w:trPr>
          <w:trHeight w:val="280"/>
        </w:trPr>
        <w:tc>
          <w:tcPr>
            <w:tcW w:w="2250" w:type="dxa"/>
            <w:tcBorders>
              <w:top w:val="nil"/>
              <w:left w:val="nil"/>
              <w:bottom w:val="nil"/>
              <w:right w:val="nil"/>
            </w:tcBorders>
            <w:shd w:val="clear" w:color="auto" w:fill="auto"/>
            <w:noWrap/>
            <w:vAlign w:val="bottom"/>
            <w:hideMark/>
          </w:tcPr>
          <w:p w14:paraId="3EC0255E" w14:textId="3EF04956"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Retention and poor</w:t>
            </w:r>
            <w:r>
              <w:rPr>
                <w:rFonts w:ascii="Garamond" w:eastAsia="Times New Roman" w:hAnsi="Garamond" w:cs="Calibri"/>
                <w:sz w:val="20"/>
                <w:szCs w:val="20"/>
              </w:rPr>
              <w:t xml:space="preserve"> interaction term</w:t>
            </w:r>
          </w:p>
        </w:tc>
        <w:tc>
          <w:tcPr>
            <w:tcW w:w="1160" w:type="dxa"/>
            <w:gridSpan w:val="2"/>
            <w:tcBorders>
              <w:top w:val="nil"/>
              <w:left w:val="nil"/>
              <w:bottom w:val="nil"/>
              <w:right w:val="nil"/>
            </w:tcBorders>
            <w:shd w:val="clear" w:color="auto" w:fill="auto"/>
            <w:noWrap/>
            <w:vAlign w:val="bottom"/>
            <w:hideMark/>
          </w:tcPr>
          <w:p w14:paraId="6C66664E" w14:textId="77777777" w:rsidR="00311604" w:rsidRPr="00917CF3" w:rsidRDefault="00311604" w:rsidP="00311604">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F6FB267"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B1BDAD4"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center"/>
            <w:hideMark/>
          </w:tcPr>
          <w:p w14:paraId="26A6E6CF" w14:textId="71966196"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0.00230</w:t>
            </w:r>
          </w:p>
        </w:tc>
        <w:tc>
          <w:tcPr>
            <w:tcW w:w="1160" w:type="dxa"/>
            <w:gridSpan w:val="2"/>
            <w:tcBorders>
              <w:top w:val="nil"/>
              <w:left w:val="nil"/>
              <w:bottom w:val="nil"/>
              <w:right w:val="nil"/>
            </w:tcBorders>
            <w:shd w:val="clear" w:color="auto" w:fill="auto"/>
            <w:noWrap/>
            <w:vAlign w:val="center"/>
            <w:hideMark/>
          </w:tcPr>
          <w:p w14:paraId="6BF16D56" w14:textId="4EB37AF6"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-0.0112</w:t>
            </w:r>
          </w:p>
        </w:tc>
      </w:tr>
      <w:tr w:rsidR="00311604" w:rsidRPr="00917CF3" w14:paraId="6C8A994E" w14:textId="77777777" w:rsidTr="00CD23B6">
        <w:trPr>
          <w:trHeight w:val="280"/>
        </w:trPr>
        <w:tc>
          <w:tcPr>
            <w:tcW w:w="2250" w:type="dxa"/>
            <w:tcBorders>
              <w:top w:val="nil"/>
              <w:left w:val="nil"/>
              <w:bottom w:val="nil"/>
              <w:right w:val="nil"/>
            </w:tcBorders>
            <w:shd w:val="clear" w:color="auto" w:fill="auto"/>
            <w:noWrap/>
            <w:vAlign w:val="bottom"/>
            <w:hideMark/>
          </w:tcPr>
          <w:p w14:paraId="19733371"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3892D58" w14:textId="77777777" w:rsidR="00311604" w:rsidRPr="00917CF3" w:rsidRDefault="00311604" w:rsidP="00311604">
            <w:pP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709D8B1E"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6EEEB5E" w14:textId="77777777" w:rsidR="00311604" w:rsidRPr="00917CF3" w:rsidRDefault="00311604" w:rsidP="00311604">
            <w:pPr>
              <w:jc w:val="center"/>
              <w:rPr>
                <w:rFonts w:ascii="Garamond" w:eastAsia="Times New Roman" w:hAnsi="Garamond" w:cs="Times New Roman"/>
                <w:sz w:val="20"/>
                <w:szCs w:val="20"/>
              </w:rPr>
            </w:pPr>
          </w:p>
        </w:tc>
        <w:tc>
          <w:tcPr>
            <w:tcW w:w="1160" w:type="dxa"/>
            <w:gridSpan w:val="2"/>
            <w:tcBorders>
              <w:top w:val="nil"/>
              <w:left w:val="nil"/>
              <w:bottom w:val="nil"/>
              <w:right w:val="nil"/>
            </w:tcBorders>
            <w:shd w:val="clear" w:color="auto" w:fill="auto"/>
            <w:noWrap/>
            <w:hideMark/>
          </w:tcPr>
          <w:p w14:paraId="76C85D85" w14:textId="31EE8989"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(0.184)</w:t>
            </w:r>
          </w:p>
        </w:tc>
        <w:tc>
          <w:tcPr>
            <w:tcW w:w="1160" w:type="dxa"/>
            <w:gridSpan w:val="2"/>
            <w:tcBorders>
              <w:top w:val="nil"/>
              <w:left w:val="nil"/>
              <w:bottom w:val="nil"/>
              <w:right w:val="nil"/>
            </w:tcBorders>
            <w:shd w:val="clear" w:color="auto" w:fill="auto"/>
            <w:noWrap/>
            <w:hideMark/>
          </w:tcPr>
          <w:p w14:paraId="7FB8B87D" w14:textId="6FA07148" w:rsidR="00311604" w:rsidRPr="00917CF3" w:rsidRDefault="00311604" w:rsidP="00CD23B6">
            <w:pPr>
              <w:jc w:val="center"/>
              <w:rPr>
                <w:rFonts w:ascii="Garamond" w:eastAsia="Times New Roman" w:hAnsi="Garamond" w:cs="Calibri"/>
                <w:sz w:val="20"/>
                <w:szCs w:val="20"/>
              </w:rPr>
            </w:pPr>
            <w:r w:rsidRPr="00311604">
              <w:rPr>
                <w:rFonts w:ascii="Garamond" w:hAnsi="Garamond" w:cs="Calibri"/>
                <w:sz w:val="20"/>
                <w:szCs w:val="20"/>
              </w:rPr>
              <w:t>(0.181)</w:t>
            </w:r>
          </w:p>
        </w:tc>
      </w:tr>
      <w:tr w:rsidR="00311604" w:rsidRPr="00917CF3" w14:paraId="047E1581" w14:textId="77777777" w:rsidTr="00381A68">
        <w:trPr>
          <w:trHeight w:val="280"/>
        </w:trPr>
        <w:tc>
          <w:tcPr>
            <w:tcW w:w="2250" w:type="dxa"/>
            <w:tcBorders>
              <w:top w:val="nil"/>
              <w:left w:val="nil"/>
              <w:bottom w:val="nil"/>
              <w:right w:val="nil"/>
            </w:tcBorders>
            <w:shd w:val="clear" w:color="auto" w:fill="auto"/>
            <w:noWrap/>
            <w:vAlign w:val="bottom"/>
            <w:hideMark/>
          </w:tcPr>
          <w:p w14:paraId="1C2835F5"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Constant</w:t>
            </w:r>
          </w:p>
        </w:tc>
        <w:tc>
          <w:tcPr>
            <w:tcW w:w="1160" w:type="dxa"/>
            <w:gridSpan w:val="2"/>
            <w:tcBorders>
              <w:top w:val="nil"/>
              <w:left w:val="nil"/>
              <w:bottom w:val="nil"/>
              <w:right w:val="nil"/>
            </w:tcBorders>
            <w:shd w:val="clear" w:color="auto" w:fill="auto"/>
            <w:noWrap/>
            <w:vAlign w:val="bottom"/>
            <w:hideMark/>
          </w:tcPr>
          <w:p w14:paraId="4DAAABC7" w14:textId="08E4B85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67.13***</w:t>
            </w:r>
          </w:p>
        </w:tc>
        <w:tc>
          <w:tcPr>
            <w:tcW w:w="1160" w:type="dxa"/>
            <w:gridSpan w:val="2"/>
            <w:tcBorders>
              <w:top w:val="nil"/>
              <w:left w:val="nil"/>
              <w:bottom w:val="nil"/>
              <w:right w:val="nil"/>
            </w:tcBorders>
            <w:shd w:val="clear" w:color="auto" w:fill="auto"/>
            <w:noWrap/>
            <w:vAlign w:val="bottom"/>
            <w:hideMark/>
          </w:tcPr>
          <w:p w14:paraId="278CDED7" w14:textId="02270748"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-65.58***</w:t>
            </w:r>
          </w:p>
        </w:tc>
        <w:tc>
          <w:tcPr>
            <w:tcW w:w="1160" w:type="dxa"/>
            <w:gridSpan w:val="2"/>
            <w:tcBorders>
              <w:top w:val="nil"/>
              <w:left w:val="nil"/>
              <w:bottom w:val="nil"/>
              <w:right w:val="nil"/>
            </w:tcBorders>
            <w:shd w:val="clear" w:color="auto" w:fill="auto"/>
            <w:noWrap/>
            <w:vAlign w:val="bottom"/>
            <w:hideMark/>
          </w:tcPr>
          <w:p w14:paraId="624DA702" w14:textId="294FFD6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-66.00***</w:t>
            </w:r>
          </w:p>
        </w:tc>
        <w:tc>
          <w:tcPr>
            <w:tcW w:w="1160" w:type="dxa"/>
            <w:gridSpan w:val="2"/>
            <w:tcBorders>
              <w:top w:val="nil"/>
              <w:left w:val="nil"/>
              <w:bottom w:val="nil"/>
              <w:right w:val="nil"/>
            </w:tcBorders>
            <w:shd w:val="clear" w:color="auto" w:fill="auto"/>
            <w:noWrap/>
            <w:vAlign w:val="bottom"/>
            <w:hideMark/>
          </w:tcPr>
          <w:p w14:paraId="580CEDD0" w14:textId="0496F3EE"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-63.78***</w:t>
            </w:r>
          </w:p>
        </w:tc>
        <w:tc>
          <w:tcPr>
            <w:tcW w:w="1160" w:type="dxa"/>
            <w:gridSpan w:val="2"/>
            <w:tcBorders>
              <w:top w:val="nil"/>
              <w:left w:val="nil"/>
              <w:bottom w:val="nil"/>
              <w:right w:val="nil"/>
            </w:tcBorders>
            <w:shd w:val="clear" w:color="auto" w:fill="auto"/>
            <w:noWrap/>
            <w:vAlign w:val="bottom"/>
            <w:hideMark/>
          </w:tcPr>
          <w:p w14:paraId="030C2899" w14:textId="05173ED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-64.81***</w:t>
            </w:r>
          </w:p>
        </w:tc>
      </w:tr>
      <w:tr w:rsidR="00311604" w:rsidRPr="00917CF3" w14:paraId="3B6C587B" w14:textId="77777777" w:rsidTr="00381A68">
        <w:trPr>
          <w:trHeight w:val="280"/>
        </w:trPr>
        <w:tc>
          <w:tcPr>
            <w:tcW w:w="2250" w:type="dxa"/>
            <w:tcBorders>
              <w:top w:val="nil"/>
              <w:left w:val="nil"/>
              <w:bottom w:val="nil"/>
              <w:right w:val="nil"/>
            </w:tcBorders>
            <w:shd w:val="clear" w:color="auto" w:fill="auto"/>
            <w:noWrap/>
            <w:vAlign w:val="bottom"/>
            <w:hideMark/>
          </w:tcPr>
          <w:p w14:paraId="740BB7E0" w14:textId="77777777" w:rsidR="00311604" w:rsidRPr="00917CF3" w:rsidRDefault="00311604" w:rsidP="00311604">
            <w:pPr>
              <w:jc w:val="cente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0099FE30" w14:textId="2C7CA355"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(8.218)</w:t>
            </w:r>
          </w:p>
        </w:tc>
        <w:tc>
          <w:tcPr>
            <w:tcW w:w="1160" w:type="dxa"/>
            <w:gridSpan w:val="2"/>
            <w:tcBorders>
              <w:top w:val="nil"/>
              <w:left w:val="nil"/>
              <w:bottom w:val="nil"/>
              <w:right w:val="nil"/>
            </w:tcBorders>
            <w:shd w:val="clear" w:color="auto" w:fill="auto"/>
            <w:noWrap/>
            <w:vAlign w:val="bottom"/>
            <w:hideMark/>
          </w:tcPr>
          <w:p w14:paraId="2EB91855" w14:textId="4B19897C"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(23.84)</w:t>
            </w:r>
          </w:p>
        </w:tc>
        <w:tc>
          <w:tcPr>
            <w:tcW w:w="1160" w:type="dxa"/>
            <w:gridSpan w:val="2"/>
            <w:tcBorders>
              <w:top w:val="nil"/>
              <w:left w:val="nil"/>
              <w:bottom w:val="nil"/>
              <w:right w:val="nil"/>
            </w:tcBorders>
            <w:shd w:val="clear" w:color="auto" w:fill="auto"/>
            <w:noWrap/>
            <w:vAlign w:val="bottom"/>
            <w:hideMark/>
          </w:tcPr>
          <w:p w14:paraId="0DE744C2" w14:textId="2B107B41"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(24.99)</w:t>
            </w:r>
          </w:p>
        </w:tc>
        <w:tc>
          <w:tcPr>
            <w:tcW w:w="1160" w:type="dxa"/>
            <w:gridSpan w:val="2"/>
            <w:tcBorders>
              <w:top w:val="nil"/>
              <w:left w:val="nil"/>
              <w:bottom w:val="nil"/>
              <w:right w:val="nil"/>
            </w:tcBorders>
            <w:shd w:val="clear" w:color="auto" w:fill="auto"/>
            <w:noWrap/>
            <w:vAlign w:val="bottom"/>
            <w:hideMark/>
          </w:tcPr>
          <w:p w14:paraId="7C457737" w14:textId="0B96AC2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(21.15)</w:t>
            </w:r>
          </w:p>
        </w:tc>
        <w:tc>
          <w:tcPr>
            <w:tcW w:w="1160" w:type="dxa"/>
            <w:gridSpan w:val="2"/>
            <w:tcBorders>
              <w:top w:val="nil"/>
              <w:left w:val="nil"/>
              <w:bottom w:val="nil"/>
              <w:right w:val="nil"/>
            </w:tcBorders>
            <w:shd w:val="clear" w:color="auto" w:fill="auto"/>
            <w:noWrap/>
            <w:vAlign w:val="bottom"/>
            <w:hideMark/>
          </w:tcPr>
          <w:p w14:paraId="0FFB6C09" w14:textId="6AA52BA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(22.45)</w:t>
            </w:r>
          </w:p>
        </w:tc>
      </w:tr>
      <w:tr w:rsidR="00B91B3C" w:rsidRPr="00917CF3" w14:paraId="538C9A89" w14:textId="77777777" w:rsidTr="00381A68">
        <w:trPr>
          <w:trHeight w:val="280"/>
        </w:trPr>
        <w:tc>
          <w:tcPr>
            <w:tcW w:w="2250" w:type="dxa"/>
            <w:tcBorders>
              <w:top w:val="nil"/>
              <w:left w:val="nil"/>
              <w:bottom w:val="nil"/>
              <w:right w:val="nil"/>
            </w:tcBorders>
            <w:shd w:val="clear" w:color="auto" w:fill="auto"/>
            <w:noWrap/>
            <w:vAlign w:val="bottom"/>
          </w:tcPr>
          <w:p w14:paraId="103C477C" w14:textId="7329B216" w:rsidR="00B91B3C" w:rsidRPr="00917CF3" w:rsidRDefault="00B91B3C" w:rsidP="00026F9E">
            <w:pPr>
              <w:rPr>
                <w:rFonts w:ascii="Garamond" w:eastAsia="Times New Roman" w:hAnsi="Garamond" w:cs="Calibri"/>
                <w:sz w:val="20"/>
                <w:szCs w:val="20"/>
              </w:rPr>
            </w:pPr>
            <w:r>
              <w:rPr>
                <w:rFonts w:ascii="Garamond" w:eastAsia="Times New Roman" w:hAnsi="Garamond" w:cs="Calibri"/>
                <w:sz w:val="20"/>
                <w:szCs w:val="20"/>
              </w:rPr>
              <w:t>District fixed effects</w:t>
            </w:r>
          </w:p>
        </w:tc>
        <w:tc>
          <w:tcPr>
            <w:tcW w:w="1160" w:type="dxa"/>
            <w:gridSpan w:val="2"/>
            <w:tcBorders>
              <w:top w:val="nil"/>
              <w:left w:val="nil"/>
              <w:bottom w:val="nil"/>
              <w:right w:val="nil"/>
            </w:tcBorders>
            <w:shd w:val="clear" w:color="auto" w:fill="auto"/>
            <w:noWrap/>
            <w:vAlign w:val="bottom"/>
          </w:tcPr>
          <w:p w14:paraId="738F10E6" w14:textId="21A1F11A"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528831E1" w14:textId="5CAB36B4"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4DEE54FC" w14:textId="2F5E8370"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4B3F35FE" w14:textId="57E536AE"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tcPr>
          <w:p w14:paraId="53072112" w14:textId="0F6F86A2" w:rsidR="00B91B3C" w:rsidRPr="00311604" w:rsidRDefault="00B91B3C" w:rsidP="00026F9E">
            <w:pPr>
              <w:jc w:val="center"/>
              <w:rPr>
                <w:rFonts w:ascii="Garamond" w:eastAsia="Times New Roman" w:hAnsi="Garamond" w:cs="Calibri"/>
                <w:sz w:val="20"/>
                <w:szCs w:val="20"/>
              </w:rPr>
            </w:pPr>
            <w:r w:rsidRPr="00311604">
              <w:rPr>
                <w:rFonts w:ascii="Garamond" w:eastAsia="Times New Roman" w:hAnsi="Garamond" w:cs="Calibri"/>
                <w:sz w:val="20"/>
                <w:szCs w:val="20"/>
              </w:rPr>
              <w:t>Y</w:t>
            </w:r>
          </w:p>
        </w:tc>
      </w:tr>
      <w:tr w:rsidR="00026F9E" w:rsidRPr="00917CF3" w14:paraId="2DA0EFED" w14:textId="77777777" w:rsidTr="00381A68">
        <w:trPr>
          <w:trHeight w:val="280"/>
        </w:trPr>
        <w:tc>
          <w:tcPr>
            <w:tcW w:w="2250" w:type="dxa"/>
            <w:tcBorders>
              <w:top w:val="nil"/>
              <w:left w:val="nil"/>
              <w:bottom w:val="nil"/>
              <w:right w:val="nil"/>
            </w:tcBorders>
            <w:shd w:val="clear" w:color="auto" w:fill="auto"/>
            <w:noWrap/>
            <w:vAlign w:val="bottom"/>
            <w:hideMark/>
          </w:tcPr>
          <w:p w14:paraId="468B3DE6"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Year fixed effects</w:t>
            </w:r>
          </w:p>
        </w:tc>
        <w:tc>
          <w:tcPr>
            <w:tcW w:w="1160" w:type="dxa"/>
            <w:gridSpan w:val="2"/>
            <w:tcBorders>
              <w:top w:val="nil"/>
              <w:left w:val="nil"/>
              <w:bottom w:val="nil"/>
              <w:right w:val="nil"/>
            </w:tcBorders>
            <w:shd w:val="clear" w:color="auto" w:fill="auto"/>
            <w:noWrap/>
            <w:vAlign w:val="bottom"/>
            <w:hideMark/>
          </w:tcPr>
          <w:p w14:paraId="66D28AE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3626A9EA"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04513720"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3ABC742F"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c>
          <w:tcPr>
            <w:tcW w:w="1160" w:type="dxa"/>
            <w:gridSpan w:val="2"/>
            <w:tcBorders>
              <w:top w:val="nil"/>
              <w:left w:val="nil"/>
              <w:bottom w:val="nil"/>
              <w:right w:val="nil"/>
            </w:tcBorders>
            <w:shd w:val="clear" w:color="auto" w:fill="auto"/>
            <w:noWrap/>
            <w:vAlign w:val="bottom"/>
            <w:hideMark/>
          </w:tcPr>
          <w:p w14:paraId="6AC1F355" w14:textId="77777777" w:rsidR="00026F9E" w:rsidRPr="00917CF3" w:rsidRDefault="00026F9E" w:rsidP="00026F9E">
            <w:pPr>
              <w:jc w:val="center"/>
              <w:rPr>
                <w:rFonts w:ascii="Garamond" w:eastAsia="Times New Roman" w:hAnsi="Garamond" w:cs="Calibri"/>
                <w:sz w:val="20"/>
                <w:szCs w:val="20"/>
              </w:rPr>
            </w:pPr>
            <w:r w:rsidRPr="00917CF3">
              <w:rPr>
                <w:rFonts w:ascii="Garamond" w:eastAsia="Times New Roman" w:hAnsi="Garamond" w:cs="Calibri"/>
                <w:sz w:val="20"/>
                <w:szCs w:val="20"/>
              </w:rPr>
              <w:t>Y</w:t>
            </w:r>
          </w:p>
        </w:tc>
      </w:tr>
      <w:tr w:rsidR="00311604" w:rsidRPr="00917CF3" w14:paraId="506F49D0" w14:textId="77777777" w:rsidTr="00381A68">
        <w:trPr>
          <w:trHeight w:val="280"/>
        </w:trPr>
        <w:tc>
          <w:tcPr>
            <w:tcW w:w="2250" w:type="dxa"/>
            <w:tcBorders>
              <w:top w:val="nil"/>
              <w:left w:val="nil"/>
              <w:bottom w:val="nil"/>
              <w:right w:val="nil"/>
            </w:tcBorders>
            <w:shd w:val="clear" w:color="auto" w:fill="auto"/>
            <w:noWrap/>
            <w:vAlign w:val="bottom"/>
            <w:hideMark/>
          </w:tcPr>
          <w:p w14:paraId="12212E18"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Observations</w:t>
            </w:r>
          </w:p>
        </w:tc>
        <w:tc>
          <w:tcPr>
            <w:tcW w:w="1160" w:type="dxa"/>
            <w:gridSpan w:val="2"/>
            <w:tcBorders>
              <w:top w:val="nil"/>
              <w:left w:val="nil"/>
              <w:bottom w:val="nil"/>
              <w:right w:val="nil"/>
            </w:tcBorders>
            <w:shd w:val="clear" w:color="auto" w:fill="auto"/>
            <w:noWrap/>
            <w:vAlign w:val="bottom"/>
            <w:hideMark/>
          </w:tcPr>
          <w:p w14:paraId="1DF1FDC7" w14:textId="0AD8CE4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67A17177" w14:textId="180073C8"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378AC895" w14:textId="4CE5284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623DDA9D" w14:textId="620CBB22"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c>
          <w:tcPr>
            <w:tcW w:w="1160" w:type="dxa"/>
            <w:gridSpan w:val="2"/>
            <w:tcBorders>
              <w:top w:val="nil"/>
              <w:left w:val="nil"/>
              <w:bottom w:val="nil"/>
              <w:right w:val="nil"/>
            </w:tcBorders>
            <w:shd w:val="clear" w:color="auto" w:fill="auto"/>
            <w:noWrap/>
            <w:vAlign w:val="bottom"/>
            <w:hideMark/>
          </w:tcPr>
          <w:p w14:paraId="79F894BF" w14:textId="05B1D70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360</w:t>
            </w:r>
          </w:p>
        </w:tc>
      </w:tr>
      <w:tr w:rsidR="00311604" w:rsidRPr="00917CF3" w14:paraId="6B535466" w14:textId="77777777" w:rsidTr="00381A68">
        <w:trPr>
          <w:trHeight w:val="280"/>
        </w:trPr>
        <w:tc>
          <w:tcPr>
            <w:tcW w:w="2250" w:type="dxa"/>
            <w:tcBorders>
              <w:top w:val="nil"/>
              <w:left w:val="nil"/>
              <w:bottom w:val="nil"/>
              <w:right w:val="nil"/>
            </w:tcBorders>
            <w:shd w:val="clear" w:color="auto" w:fill="auto"/>
            <w:noWrap/>
            <w:vAlign w:val="bottom"/>
            <w:hideMark/>
          </w:tcPr>
          <w:p w14:paraId="586F9617"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R-squared</w:t>
            </w:r>
          </w:p>
        </w:tc>
        <w:tc>
          <w:tcPr>
            <w:tcW w:w="1160" w:type="dxa"/>
            <w:gridSpan w:val="2"/>
            <w:tcBorders>
              <w:top w:val="nil"/>
              <w:left w:val="nil"/>
              <w:bottom w:val="nil"/>
              <w:right w:val="nil"/>
            </w:tcBorders>
            <w:shd w:val="clear" w:color="auto" w:fill="auto"/>
            <w:noWrap/>
            <w:vAlign w:val="bottom"/>
            <w:hideMark/>
          </w:tcPr>
          <w:p w14:paraId="4BDDCEEA" w14:textId="1328E3FA"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0.066</w:t>
            </w:r>
          </w:p>
        </w:tc>
        <w:tc>
          <w:tcPr>
            <w:tcW w:w="1160" w:type="dxa"/>
            <w:gridSpan w:val="2"/>
            <w:tcBorders>
              <w:top w:val="nil"/>
              <w:left w:val="nil"/>
              <w:bottom w:val="nil"/>
              <w:right w:val="nil"/>
            </w:tcBorders>
            <w:shd w:val="clear" w:color="auto" w:fill="auto"/>
            <w:noWrap/>
            <w:vAlign w:val="bottom"/>
            <w:hideMark/>
          </w:tcPr>
          <w:p w14:paraId="1757C9B1" w14:textId="05EB5609"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0.347</w:t>
            </w:r>
          </w:p>
        </w:tc>
        <w:tc>
          <w:tcPr>
            <w:tcW w:w="1160" w:type="dxa"/>
            <w:gridSpan w:val="2"/>
            <w:tcBorders>
              <w:top w:val="nil"/>
              <w:left w:val="nil"/>
              <w:bottom w:val="nil"/>
              <w:right w:val="nil"/>
            </w:tcBorders>
            <w:shd w:val="clear" w:color="auto" w:fill="auto"/>
            <w:noWrap/>
            <w:vAlign w:val="bottom"/>
            <w:hideMark/>
          </w:tcPr>
          <w:p w14:paraId="1DE1473F" w14:textId="13E8AC35"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0.347</w:t>
            </w:r>
          </w:p>
        </w:tc>
        <w:tc>
          <w:tcPr>
            <w:tcW w:w="1160" w:type="dxa"/>
            <w:gridSpan w:val="2"/>
            <w:tcBorders>
              <w:top w:val="nil"/>
              <w:left w:val="nil"/>
              <w:bottom w:val="nil"/>
              <w:right w:val="nil"/>
            </w:tcBorders>
            <w:shd w:val="clear" w:color="auto" w:fill="auto"/>
            <w:noWrap/>
            <w:vAlign w:val="bottom"/>
            <w:hideMark/>
          </w:tcPr>
          <w:p w14:paraId="6676FB59" w14:textId="405D8414"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0.362</w:t>
            </w:r>
          </w:p>
        </w:tc>
        <w:tc>
          <w:tcPr>
            <w:tcW w:w="1160" w:type="dxa"/>
            <w:gridSpan w:val="2"/>
            <w:tcBorders>
              <w:top w:val="nil"/>
              <w:left w:val="nil"/>
              <w:bottom w:val="nil"/>
              <w:right w:val="nil"/>
            </w:tcBorders>
            <w:shd w:val="clear" w:color="auto" w:fill="auto"/>
            <w:noWrap/>
            <w:vAlign w:val="bottom"/>
            <w:hideMark/>
          </w:tcPr>
          <w:p w14:paraId="7D957FC3" w14:textId="589345DE"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0.362</w:t>
            </w:r>
          </w:p>
        </w:tc>
      </w:tr>
      <w:tr w:rsidR="00311604" w:rsidRPr="00917CF3" w14:paraId="0B8B13BC" w14:textId="77777777" w:rsidTr="00381A68">
        <w:trPr>
          <w:trHeight w:val="280"/>
        </w:trPr>
        <w:tc>
          <w:tcPr>
            <w:tcW w:w="2250" w:type="dxa"/>
            <w:tcBorders>
              <w:top w:val="nil"/>
              <w:left w:val="nil"/>
              <w:bottom w:val="single" w:sz="4" w:space="0" w:color="000000"/>
              <w:right w:val="nil"/>
            </w:tcBorders>
            <w:shd w:val="clear" w:color="auto" w:fill="auto"/>
            <w:noWrap/>
            <w:vAlign w:val="bottom"/>
            <w:hideMark/>
          </w:tcPr>
          <w:p w14:paraId="76D9B0EE" w14:textId="77777777" w:rsidR="00311604" w:rsidRPr="00917CF3" w:rsidRDefault="00311604" w:rsidP="00311604">
            <w:pPr>
              <w:rPr>
                <w:rFonts w:ascii="Garamond" w:eastAsia="Times New Roman" w:hAnsi="Garamond" w:cs="Calibri"/>
                <w:sz w:val="20"/>
                <w:szCs w:val="20"/>
              </w:rPr>
            </w:pPr>
            <w:r w:rsidRPr="00917CF3">
              <w:rPr>
                <w:rFonts w:ascii="Garamond" w:eastAsia="Times New Roman" w:hAnsi="Garamond" w:cs="Calibri"/>
                <w:sz w:val="20"/>
                <w:szCs w:val="20"/>
              </w:rPr>
              <w:t>Number of district codes</w:t>
            </w:r>
          </w:p>
        </w:tc>
        <w:tc>
          <w:tcPr>
            <w:tcW w:w="1160" w:type="dxa"/>
            <w:gridSpan w:val="2"/>
            <w:tcBorders>
              <w:top w:val="nil"/>
              <w:left w:val="nil"/>
              <w:bottom w:val="single" w:sz="4" w:space="0" w:color="000000"/>
              <w:right w:val="nil"/>
            </w:tcBorders>
            <w:shd w:val="clear" w:color="auto" w:fill="auto"/>
            <w:noWrap/>
            <w:vAlign w:val="bottom"/>
            <w:hideMark/>
          </w:tcPr>
          <w:p w14:paraId="18659F9C" w14:textId="18560D00"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0DA8F4F9" w14:textId="2AAA912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25CAAB02" w14:textId="38A2F3C6"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6B0F2831" w14:textId="58AA5628"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c>
          <w:tcPr>
            <w:tcW w:w="1160" w:type="dxa"/>
            <w:gridSpan w:val="2"/>
            <w:tcBorders>
              <w:top w:val="nil"/>
              <w:left w:val="nil"/>
              <w:bottom w:val="single" w:sz="4" w:space="0" w:color="000000"/>
              <w:right w:val="nil"/>
            </w:tcBorders>
            <w:shd w:val="clear" w:color="auto" w:fill="auto"/>
            <w:noWrap/>
            <w:vAlign w:val="bottom"/>
            <w:hideMark/>
          </w:tcPr>
          <w:p w14:paraId="3F85D00B" w14:textId="46338CB3" w:rsidR="00311604" w:rsidRPr="00917CF3" w:rsidRDefault="00311604" w:rsidP="00311604">
            <w:pPr>
              <w:jc w:val="center"/>
              <w:rPr>
                <w:rFonts w:ascii="Garamond" w:eastAsia="Times New Roman" w:hAnsi="Garamond" w:cs="Calibri"/>
                <w:sz w:val="20"/>
                <w:szCs w:val="20"/>
              </w:rPr>
            </w:pPr>
            <w:r w:rsidRPr="00311604">
              <w:rPr>
                <w:rFonts w:ascii="Garamond" w:hAnsi="Garamond" w:cs="Calibri"/>
                <w:sz w:val="20"/>
                <w:szCs w:val="20"/>
              </w:rPr>
              <w:t>90</w:t>
            </w:r>
          </w:p>
        </w:tc>
      </w:tr>
      <w:tr w:rsidR="00026F9E" w:rsidRPr="00917CF3" w14:paraId="7D401623" w14:textId="77777777" w:rsidTr="00381A68">
        <w:trPr>
          <w:gridAfter w:val="1"/>
          <w:wAfter w:w="6" w:type="dxa"/>
          <w:trHeight w:val="280"/>
        </w:trPr>
        <w:tc>
          <w:tcPr>
            <w:tcW w:w="3404" w:type="dxa"/>
            <w:gridSpan w:val="2"/>
            <w:tcBorders>
              <w:top w:val="nil"/>
              <w:left w:val="nil"/>
              <w:bottom w:val="nil"/>
              <w:right w:val="nil"/>
            </w:tcBorders>
            <w:shd w:val="clear" w:color="auto" w:fill="auto"/>
            <w:noWrap/>
            <w:vAlign w:val="bottom"/>
            <w:hideMark/>
          </w:tcPr>
          <w:p w14:paraId="7180CFB0"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Robust standard errors in parentheses</w:t>
            </w:r>
          </w:p>
        </w:tc>
        <w:tc>
          <w:tcPr>
            <w:tcW w:w="1160" w:type="dxa"/>
            <w:gridSpan w:val="2"/>
            <w:tcBorders>
              <w:top w:val="nil"/>
              <w:left w:val="nil"/>
              <w:bottom w:val="nil"/>
              <w:right w:val="nil"/>
            </w:tcBorders>
            <w:shd w:val="clear" w:color="auto" w:fill="auto"/>
            <w:noWrap/>
            <w:vAlign w:val="bottom"/>
            <w:hideMark/>
          </w:tcPr>
          <w:p w14:paraId="75AC7C35"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75260565"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4EA9F58B"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93DA717" w14:textId="77777777" w:rsidR="00026F9E" w:rsidRPr="00917CF3" w:rsidRDefault="00026F9E" w:rsidP="00026F9E">
            <w:pPr>
              <w:rPr>
                <w:rFonts w:ascii="Times New Roman" w:eastAsia="Times New Roman" w:hAnsi="Times New Roman" w:cs="Times New Roman"/>
                <w:sz w:val="20"/>
                <w:szCs w:val="20"/>
              </w:rPr>
            </w:pPr>
          </w:p>
        </w:tc>
      </w:tr>
      <w:tr w:rsidR="00026F9E" w:rsidRPr="00917CF3" w14:paraId="3BFFA34A" w14:textId="77777777" w:rsidTr="00381A68">
        <w:trPr>
          <w:gridAfter w:val="1"/>
          <w:wAfter w:w="6" w:type="dxa"/>
          <w:trHeight w:val="280"/>
        </w:trPr>
        <w:tc>
          <w:tcPr>
            <w:tcW w:w="3404" w:type="dxa"/>
            <w:gridSpan w:val="2"/>
            <w:tcBorders>
              <w:top w:val="nil"/>
              <w:left w:val="nil"/>
              <w:bottom w:val="nil"/>
              <w:right w:val="nil"/>
            </w:tcBorders>
            <w:shd w:val="clear" w:color="auto" w:fill="auto"/>
            <w:noWrap/>
            <w:vAlign w:val="bottom"/>
            <w:hideMark/>
          </w:tcPr>
          <w:p w14:paraId="1E9E356D" w14:textId="77777777" w:rsidR="00026F9E" w:rsidRPr="00917CF3" w:rsidRDefault="00026F9E" w:rsidP="00026F9E">
            <w:pPr>
              <w:rPr>
                <w:rFonts w:ascii="Garamond" w:eastAsia="Times New Roman" w:hAnsi="Garamond" w:cs="Calibri"/>
                <w:sz w:val="20"/>
                <w:szCs w:val="20"/>
              </w:rPr>
            </w:pPr>
            <w:r w:rsidRPr="00917CF3">
              <w:rPr>
                <w:rFonts w:ascii="Garamond" w:eastAsia="Times New Roman" w:hAnsi="Garamond" w:cs="Calibri"/>
                <w:sz w:val="20"/>
                <w:szCs w:val="20"/>
              </w:rPr>
              <w:t>*** p&lt;0.01, ** p&lt;0.05, * p&lt;0.1</w:t>
            </w:r>
          </w:p>
        </w:tc>
        <w:tc>
          <w:tcPr>
            <w:tcW w:w="1160" w:type="dxa"/>
            <w:gridSpan w:val="2"/>
            <w:tcBorders>
              <w:top w:val="nil"/>
              <w:left w:val="nil"/>
              <w:bottom w:val="nil"/>
              <w:right w:val="nil"/>
            </w:tcBorders>
            <w:shd w:val="clear" w:color="auto" w:fill="auto"/>
            <w:noWrap/>
            <w:vAlign w:val="bottom"/>
            <w:hideMark/>
          </w:tcPr>
          <w:p w14:paraId="3674620D" w14:textId="77777777" w:rsidR="00026F9E" w:rsidRPr="00917CF3" w:rsidRDefault="00026F9E" w:rsidP="00026F9E">
            <w:pPr>
              <w:rPr>
                <w:rFonts w:ascii="Garamond" w:eastAsia="Times New Roman" w:hAnsi="Garamond" w:cs="Calibri"/>
                <w:sz w:val="20"/>
                <w:szCs w:val="20"/>
              </w:rPr>
            </w:pPr>
          </w:p>
        </w:tc>
        <w:tc>
          <w:tcPr>
            <w:tcW w:w="1160" w:type="dxa"/>
            <w:gridSpan w:val="2"/>
            <w:tcBorders>
              <w:top w:val="nil"/>
              <w:left w:val="nil"/>
              <w:bottom w:val="nil"/>
              <w:right w:val="nil"/>
            </w:tcBorders>
            <w:shd w:val="clear" w:color="auto" w:fill="auto"/>
            <w:noWrap/>
            <w:vAlign w:val="bottom"/>
            <w:hideMark/>
          </w:tcPr>
          <w:p w14:paraId="29E26331"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6D0419CD" w14:textId="77777777" w:rsidR="00026F9E" w:rsidRPr="00917CF3" w:rsidRDefault="00026F9E" w:rsidP="00026F9E">
            <w:pPr>
              <w:rPr>
                <w:rFonts w:ascii="Times New Roman" w:eastAsia="Times New Roman" w:hAnsi="Times New Roman" w:cs="Times New Roman"/>
                <w:sz w:val="20"/>
                <w:szCs w:val="20"/>
              </w:rPr>
            </w:pPr>
          </w:p>
        </w:tc>
        <w:tc>
          <w:tcPr>
            <w:tcW w:w="1160" w:type="dxa"/>
            <w:gridSpan w:val="2"/>
            <w:tcBorders>
              <w:top w:val="nil"/>
              <w:left w:val="nil"/>
              <w:bottom w:val="nil"/>
              <w:right w:val="nil"/>
            </w:tcBorders>
            <w:shd w:val="clear" w:color="auto" w:fill="auto"/>
            <w:noWrap/>
            <w:vAlign w:val="bottom"/>
            <w:hideMark/>
          </w:tcPr>
          <w:p w14:paraId="515EC6DB" w14:textId="77777777" w:rsidR="00026F9E" w:rsidRPr="00917CF3" w:rsidRDefault="00026F9E" w:rsidP="00026F9E">
            <w:pPr>
              <w:rPr>
                <w:rFonts w:ascii="Times New Roman" w:eastAsia="Times New Roman" w:hAnsi="Times New Roman" w:cs="Times New Roman"/>
                <w:sz w:val="20"/>
                <w:szCs w:val="20"/>
              </w:rPr>
            </w:pPr>
          </w:p>
        </w:tc>
      </w:tr>
    </w:tbl>
    <w:p w14:paraId="7A66933A" w14:textId="03EFD55B" w:rsidR="00EC01F4" w:rsidRDefault="00A061C2" w:rsidP="00071658">
      <w:pPr>
        <w:spacing w:line="360" w:lineRule="auto"/>
        <w:rPr>
          <w:rFonts w:ascii="Garamond" w:hAnsi="Garamond"/>
          <w:b/>
          <w:bCs/>
        </w:rPr>
      </w:pPr>
      <w:r w:rsidRPr="00A061C2">
        <w:rPr>
          <w:rFonts w:ascii="Garamond" w:hAnsi="Garamond"/>
          <w:b/>
          <w:bCs/>
        </w:rPr>
        <w:lastRenderedPageBreak/>
        <w:t>2. Discussion</w:t>
      </w:r>
      <w:r w:rsidR="00C111EB">
        <w:rPr>
          <w:rFonts w:ascii="Garamond" w:hAnsi="Garamond"/>
          <w:b/>
          <w:bCs/>
        </w:rPr>
        <w:t>:</w:t>
      </w:r>
      <w:r w:rsidR="00032AFC">
        <w:rPr>
          <w:rFonts w:ascii="Garamond" w:hAnsi="Garamond"/>
          <w:b/>
          <w:bCs/>
        </w:rPr>
        <w:t xml:space="preserve"> </w:t>
      </w:r>
    </w:p>
    <w:p w14:paraId="22D8B36A" w14:textId="6F92FFA8" w:rsidR="00032AFC" w:rsidRPr="00032AFC" w:rsidRDefault="00E71230" w:rsidP="00F02FFE">
      <w:pPr>
        <w:spacing w:line="360" w:lineRule="auto"/>
        <w:rPr>
          <w:rFonts w:ascii="Garamond" w:hAnsi="Garamond"/>
        </w:rPr>
      </w:pPr>
      <w:r>
        <w:rPr>
          <w:rFonts w:ascii="Garamond" w:hAnsi="Garamond"/>
        </w:rPr>
        <w:tab/>
      </w:r>
      <w:r w:rsidR="00D23451">
        <w:rPr>
          <w:rFonts w:ascii="Garamond" w:hAnsi="Garamond"/>
        </w:rPr>
        <w:t>The regression results in the first three models show that for the 90 school districts</w:t>
      </w:r>
      <w:r w:rsidR="005B63DD">
        <w:rPr>
          <w:rFonts w:ascii="Garamond" w:hAnsi="Garamond"/>
        </w:rPr>
        <w:t xml:space="preserve"> in Massachusetts</w:t>
      </w:r>
      <w:r w:rsidR="00D23451">
        <w:rPr>
          <w:rFonts w:ascii="Garamond" w:hAnsi="Garamond"/>
        </w:rPr>
        <w:t xml:space="preserve"> observed over a four-year period, having higher teacher retention rates mean that student performance growth from the previous year would decrease. These results are not consistent with the majority of the literature, which suggests that higher turnover harms student achievement due to compositional factors regarding teaching quality and the</w:t>
      </w:r>
      <w:r w:rsidR="005E132D">
        <w:rPr>
          <w:rFonts w:ascii="Garamond" w:hAnsi="Garamond"/>
        </w:rPr>
        <w:t xml:space="preserve"> disruptive effects </w:t>
      </w:r>
      <w:r w:rsidR="0077755B">
        <w:rPr>
          <w:rFonts w:ascii="Garamond" w:hAnsi="Garamond"/>
        </w:rPr>
        <w:t xml:space="preserve">of faculty change. However, there are theoretical advantages to turnover, </w:t>
      </w:r>
      <w:r w:rsidR="00106418">
        <w:rPr>
          <w:rFonts w:ascii="Garamond" w:hAnsi="Garamond"/>
        </w:rPr>
        <w:t>such as allowing for better teacher-school fit and maintain greater competition and thus higher performance</w:t>
      </w:r>
      <w:r w:rsidR="00EE7C4D">
        <w:rPr>
          <w:rFonts w:ascii="Garamond" w:hAnsi="Garamond"/>
        </w:rPr>
        <w:t xml:space="preserve">, with Hanushek and Rivkin (2010) </w:t>
      </w:r>
      <w:r w:rsidR="005B63DD">
        <w:rPr>
          <w:rFonts w:ascii="Garamond" w:hAnsi="Garamond"/>
        </w:rPr>
        <w:t xml:space="preserve">providing evidence that teachers who stay are often more qualified than those leaving, even in low-income schools. In fact, the Massachusetts K-12 system is considered one of the best in the country, with </w:t>
      </w:r>
      <w:r w:rsidR="006F0324">
        <w:rPr>
          <w:rFonts w:ascii="Garamond" w:hAnsi="Garamond"/>
        </w:rPr>
        <w:t xml:space="preserve">ample funding, </w:t>
      </w:r>
      <w:r w:rsidR="005B63DD">
        <w:rPr>
          <w:rFonts w:ascii="Garamond" w:hAnsi="Garamond"/>
        </w:rPr>
        <w:t xml:space="preserve">stringent accountability measures and relatively </w:t>
      </w:r>
      <w:r w:rsidR="006F0324">
        <w:rPr>
          <w:rFonts w:ascii="Garamond" w:hAnsi="Garamond"/>
        </w:rPr>
        <w:t>healthy</w:t>
      </w:r>
      <w:r w:rsidR="005B63DD">
        <w:rPr>
          <w:rFonts w:ascii="Garamond" w:hAnsi="Garamond"/>
        </w:rPr>
        <w:t xml:space="preserve"> supply of qualified teachers, </w:t>
      </w:r>
      <w:r w:rsidR="006F0324">
        <w:rPr>
          <w:rFonts w:ascii="Garamond" w:hAnsi="Garamond"/>
        </w:rPr>
        <w:t>thus minimizing the risks of decline in quality</w:t>
      </w:r>
      <w:r w:rsidR="00F02FFE">
        <w:rPr>
          <w:rFonts w:ascii="Garamond" w:hAnsi="Garamond"/>
        </w:rPr>
        <w:t xml:space="preserve"> from turnover</w:t>
      </w:r>
      <w:r w:rsidR="006F0324">
        <w:rPr>
          <w:rFonts w:ascii="Garamond" w:hAnsi="Garamond"/>
        </w:rPr>
        <w:t>, both compositionally and environmentally</w:t>
      </w:r>
      <w:r w:rsidR="00C134E1">
        <w:rPr>
          <w:rFonts w:ascii="Garamond" w:hAnsi="Garamond"/>
        </w:rPr>
        <w:t xml:space="preserve"> </w:t>
      </w:r>
      <w:r w:rsidR="00C134E1">
        <w:rPr>
          <w:rFonts w:ascii="Garamond" w:hAnsi="Garamond"/>
        </w:rPr>
        <w:t>(Wong 2016)</w:t>
      </w:r>
      <w:r w:rsidR="005B63DD">
        <w:rPr>
          <w:rFonts w:ascii="Garamond" w:hAnsi="Garamond"/>
        </w:rPr>
        <w:t>.</w:t>
      </w:r>
      <w:r w:rsidR="00F02FFE">
        <w:rPr>
          <w:rFonts w:ascii="Garamond" w:hAnsi="Garamond"/>
        </w:rPr>
        <w:t xml:space="preserve"> </w:t>
      </w:r>
      <w:r w:rsidR="006F0324">
        <w:rPr>
          <w:rFonts w:ascii="Garamond" w:hAnsi="Garamond"/>
        </w:rPr>
        <w:t xml:space="preserve">However, there are still issues of achievement gap and segregation that negatively affect poorer schools. </w:t>
      </w:r>
      <w:r w:rsidR="00F02FFE">
        <w:rPr>
          <w:rFonts w:ascii="Garamond" w:hAnsi="Garamond"/>
        </w:rPr>
        <w:t xml:space="preserve">The paper examines the effects of retention on performance dependent on whether a school is low-income as well and observes that </w:t>
      </w:r>
      <w:r w:rsidR="00132AA4">
        <w:rPr>
          <w:rFonts w:ascii="Garamond" w:hAnsi="Garamond"/>
        </w:rPr>
        <w:t>the relationship of interest declines in both magnitude and significance. This means that allowing high turnover might not be beneficial to student performance, and more effort should be made to retain high-performing teachers.</w:t>
      </w:r>
      <w:r w:rsidR="00905D8F">
        <w:rPr>
          <w:rFonts w:ascii="Garamond" w:hAnsi="Garamond"/>
        </w:rPr>
        <w:t xml:space="preserve"> </w:t>
      </w:r>
    </w:p>
    <w:p w14:paraId="71561EE2" w14:textId="1875E8AC" w:rsidR="00C111EB" w:rsidRPr="00C111EB" w:rsidRDefault="00FB5134" w:rsidP="00071658">
      <w:pPr>
        <w:spacing w:line="360" w:lineRule="auto"/>
        <w:rPr>
          <w:rFonts w:ascii="Garamond" w:hAnsi="Garamond"/>
        </w:rPr>
      </w:pPr>
      <w:r>
        <w:rPr>
          <w:rFonts w:ascii="Garamond" w:hAnsi="Garamond"/>
        </w:rPr>
        <w:tab/>
      </w:r>
      <w:r w:rsidR="00905D8F">
        <w:rPr>
          <w:rFonts w:ascii="Garamond" w:hAnsi="Garamond"/>
        </w:rPr>
        <w:t xml:space="preserve">The paper also contains some limitations that hinder a deeper analysis.  </w:t>
      </w:r>
      <w:r w:rsidR="00154BA1">
        <w:rPr>
          <w:rFonts w:ascii="Garamond" w:hAnsi="Garamond"/>
        </w:rPr>
        <w:t>Firstly, the individual observations are at the school district level</w:t>
      </w:r>
      <w:r w:rsidR="003E7502">
        <w:rPr>
          <w:rFonts w:ascii="Garamond" w:hAnsi="Garamond"/>
        </w:rPr>
        <w:t xml:space="preserve"> and for all grades</w:t>
      </w:r>
      <w:r w:rsidR="00154BA1">
        <w:rPr>
          <w:rFonts w:ascii="Garamond" w:hAnsi="Garamond"/>
        </w:rPr>
        <w:t xml:space="preserve">, </w:t>
      </w:r>
      <w:r w:rsidR="003E7502">
        <w:rPr>
          <w:rFonts w:ascii="Garamond" w:hAnsi="Garamond"/>
        </w:rPr>
        <w:t xml:space="preserve">which does not allow for examining the dynamics of a group of teachers at a single school. </w:t>
      </w:r>
      <w:r w:rsidR="00973E45">
        <w:rPr>
          <w:rFonts w:ascii="Garamond" w:hAnsi="Garamond"/>
        </w:rPr>
        <w:t>Secondly, these results are from school districts that chose to report these data, which means that they can be lacking if generalized to apply to the entire state. There are also only four years of data, which restricts from analyzing more long-term effects.  Thus, to expand our knowledge of the relationship between turnover and achievement</w:t>
      </w:r>
      <w:r w:rsidR="00EC5591">
        <w:rPr>
          <w:rFonts w:ascii="Garamond" w:hAnsi="Garamond"/>
        </w:rPr>
        <w:t xml:space="preserve"> for students</w:t>
      </w:r>
      <w:r w:rsidR="00973E45">
        <w:rPr>
          <w:rFonts w:ascii="Garamond" w:hAnsi="Garamond"/>
        </w:rPr>
        <w:t xml:space="preserve">, more detailed observations at preferable the individual teacher/student or school </w:t>
      </w:r>
      <w:r w:rsidR="00EC5591">
        <w:rPr>
          <w:rFonts w:ascii="Garamond" w:hAnsi="Garamond"/>
        </w:rPr>
        <w:t xml:space="preserve">level coupled with more years of data would be useful in controlling for and understanding variations. Meanwhile, more variables measuring teacher </w:t>
      </w:r>
      <w:r w:rsidR="00912167">
        <w:rPr>
          <w:rFonts w:ascii="Garamond" w:hAnsi="Garamond"/>
        </w:rPr>
        <w:t>ability</w:t>
      </w:r>
      <w:r w:rsidR="00EC5591">
        <w:rPr>
          <w:rFonts w:ascii="Garamond" w:hAnsi="Garamond"/>
        </w:rPr>
        <w:t xml:space="preserve"> and </w:t>
      </w:r>
      <w:r w:rsidR="00912167">
        <w:rPr>
          <w:rFonts w:ascii="Garamond" w:hAnsi="Garamond"/>
        </w:rPr>
        <w:t>satisfaction would provide more policy recommendations for increasing the public gains education brings.</w:t>
      </w:r>
    </w:p>
    <w:p w14:paraId="568294DC" w14:textId="6A95929D" w:rsidR="000857DE" w:rsidRDefault="000857DE" w:rsidP="000857DE">
      <w:pPr>
        <w:spacing w:line="360" w:lineRule="auto"/>
        <w:ind w:left="720" w:hanging="720"/>
        <w:rPr>
          <w:rFonts w:ascii="Garamond" w:eastAsia="Times New Roman" w:hAnsi="Garamond" w:cs="Arial"/>
          <w:color w:val="000000" w:themeColor="text1"/>
          <w:shd w:val="clear" w:color="auto" w:fill="FFFFFF"/>
        </w:rPr>
      </w:pPr>
    </w:p>
    <w:p w14:paraId="072670F2" w14:textId="7E6BD537" w:rsidR="000857DE" w:rsidRDefault="000857DE" w:rsidP="000857DE">
      <w:pPr>
        <w:spacing w:line="360" w:lineRule="auto"/>
        <w:ind w:left="720" w:hanging="720"/>
        <w:rPr>
          <w:rFonts w:ascii="Garamond" w:eastAsia="Times New Roman" w:hAnsi="Garamond" w:cs="Arial"/>
          <w:color w:val="000000" w:themeColor="text1"/>
          <w:shd w:val="clear" w:color="auto" w:fill="FFFFFF"/>
        </w:rPr>
      </w:pPr>
    </w:p>
    <w:p w14:paraId="09DF8ACE" w14:textId="5FDCC2FF" w:rsidR="00912167" w:rsidRDefault="00912167" w:rsidP="000857DE">
      <w:pPr>
        <w:spacing w:line="360" w:lineRule="auto"/>
        <w:ind w:left="720" w:hanging="720"/>
        <w:rPr>
          <w:rFonts w:ascii="Garamond" w:eastAsia="Times New Roman" w:hAnsi="Garamond" w:cs="Arial"/>
          <w:color w:val="000000" w:themeColor="text1"/>
          <w:shd w:val="clear" w:color="auto" w:fill="FFFFFF"/>
        </w:rPr>
      </w:pPr>
    </w:p>
    <w:p w14:paraId="33319963" w14:textId="77777777" w:rsidR="00912167" w:rsidRDefault="00912167" w:rsidP="000857DE">
      <w:pPr>
        <w:spacing w:line="360" w:lineRule="auto"/>
        <w:ind w:left="720" w:hanging="720"/>
        <w:rPr>
          <w:rFonts w:ascii="Garamond" w:eastAsia="Times New Roman" w:hAnsi="Garamond" w:cs="Arial"/>
          <w:color w:val="000000" w:themeColor="text1"/>
          <w:shd w:val="clear" w:color="auto" w:fill="FFFFFF"/>
        </w:rPr>
      </w:pPr>
    </w:p>
    <w:p w14:paraId="514D57E4" w14:textId="03521A24" w:rsidR="000857DE" w:rsidRDefault="000857DE" w:rsidP="000857DE">
      <w:pPr>
        <w:spacing w:line="360" w:lineRule="auto"/>
        <w:ind w:left="720" w:hanging="720"/>
        <w:jc w:val="center"/>
        <w:rPr>
          <w:rFonts w:ascii="Garamond" w:eastAsia="Times New Roman" w:hAnsi="Garamond" w:cs="Arial"/>
          <w:color w:val="000000" w:themeColor="text1"/>
          <w:shd w:val="clear" w:color="auto" w:fill="FFFFFF"/>
        </w:rPr>
      </w:pPr>
      <w:r>
        <w:rPr>
          <w:rFonts w:ascii="Garamond" w:eastAsia="Times New Roman" w:hAnsi="Garamond" w:cs="Arial"/>
          <w:color w:val="000000" w:themeColor="text1"/>
          <w:shd w:val="clear" w:color="auto" w:fill="FFFFFF"/>
        </w:rPr>
        <w:lastRenderedPageBreak/>
        <w:t>Bibliography</w:t>
      </w:r>
    </w:p>
    <w:p w14:paraId="7FC1987D" w14:textId="77777777" w:rsidR="000857DE" w:rsidRDefault="000857DE" w:rsidP="000857DE">
      <w:pPr>
        <w:spacing w:line="360" w:lineRule="auto"/>
        <w:ind w:left="720" w:hanging="720"/>
        <w:rPr>
          <w:rFonts w:ascii="Garamond" w:eastAsia="Times New Roman" w:hAnsi="Garamond" w:cs="Arial"/>
          <w:color w:val="000000" w:themeColor="text1"/>
          <w:shd w:val="clear" w:color="auto" w:fill="FFFFFF"/>
        </w:rPr>
      </w:pPr>
    </w:p>
    <w:p w14:paraId="1A51D407" w14:textId="3C7E5B55" w:rsidR="000857DE" w:rsidRPr="004F1DE7" w:rsidRDefault="000857DE" w:rsidP="000857DE">
      <w:pPr>
        <w:spacing w:line="360" w:lineRule="auto"/>
        <w:ind w:left="720" w:hanging="720"/>
        <w:rPr>
          <w:rFonts w:ascii="Garamond" w:eastAsia="Times New Roman" w:hAnsi="Garamond" w:cs="Times New Roman"/>
          <w:color w:val="000000" w:themeColor="text1"/>
        </w:rPr>
      </w:pPr>
      <w:proofErr w:type="spellStart"/>
      <w:r w:rsidRPr="004F1DE7">
        <w:rPr>
          <w:rFonts w:ascii="Garamond" w:eastAsia="Times New Roman" w:hAnsi="Garamond" w:cs="Arial"/>
          <w:color w:val="000000" w:themeColor="text1"/>
          <w:shd w:val="clear" w:color="auto" w:fill="FFFFFF"/>
        </w:rPr>
        <w:t>Ronfeldt</w:t>
      </w:r>
      <w:proofErr w:type="spellEnd"/>
      <w:r w:rsidRPr="004F1DE7">
        <w:rPr>
          <w:rFonts w:ascii="Garamond" w:eastAsia="Times New Roman" w:hAnsi="Garamond" w:cs="Arial"/>
          <w:color w:val="000000" w:themeColor="text1"/>
          <w:shd w:val="clear" w:color="auto" w:fill="FFFFFF"/>
        </w:rPr>
        <w:t>, M., S. Loeb, and J. Wyckoff. </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How teacher turnover harms student achievement</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i/>
          <w:iCs/>
          <w:color w:val="000000" w:themeColor="text1"/>
          <w:shd w:val="clear" w:color="auto" w:fill="FFFFFF"/>
        </w:rPr>
        <w:t xml:space="preserve"> American Educational Research Journal</w:t>
      </w:r>
      <w:r w:rsidRPr="004F1DE7">
        <w:rPr>
          <w:rFonts w:ascii="Garamond" w:eastAsia="Times New Roman" w:hAnsi="Garamond" w:cs="Arial"/>
          <w:i/>
          <w:iCs/>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50</w:t>
      </w:r>
      <w:r w:rsidRPr="004F1DE7">
        <w:rPr>
          <w:rFonts w:ascii="Garamond" w:eastAsia="Times New Roman" w:hAnsi="Garamond" w:cs="Arial"/>
          <w:color w:val="000000" w:themeColor="text1"/>
          <w:shd w:val="clear" w:color="auto" w:fill="FFFFFF"/>
          <w:lang w:val="vi-VN"/>
        </w:rPr>
        <w:t xml:space="preserve">, no. </w:t>
      </w:r>
      <w:r w:rsidRPr="004F1DE7">
        <w:rPr>
          <w:rFonts w:ascii="Garamond" w:eastAsia="Times New Roman" w:hAnsi="Garamond" w:cs="Arial"/>
          <w:color w:val="000000" w:themeColor="text1"/>
          <w:shd w:val="clear" w:color="auto" w:fill="FFFFFF"/>
        </w:rPr>
        <w:t>1</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(2013)</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 xml:space="preserve"> 4-36.</w:t>
      </w:r>
    </w:p>
    <w:p w14:paraId="1F4379F8" w14:textId="77777777" w:rsidR="00D45DA8" w:rsidRPr="004F1DE7" w:rsidRDefault="00D45DA8" w:rsidP="00D45DA8">
      <w:pPr>
        <w:shd w:val="clear" w:color="auto" w:fill="FFFFFF"/>
        <w:spacing w:line="360" w:lineRule="auto"/>
        <w:ind w:left="720" w:right="75" w:hanging="720"/>
        <w:rPr>
          <w:rFonts w:ascii="Garamond" w:eastAsia="Times New Roman" w:hAnsi="Garamond" w:cs="Times New Roman"/>
          <w:color w:val="000000"/>
        </w:rPr>
      </w:pPr>
      <w:r w:rsidRPr="004F1DE7">
        <w:rPr>
          <w:rFonts w:ascii="Garamond" w:eastAsia="Times New Roman" w:hAnsi="Garamond" w:cs="Times New Roman"/>
          <w:color w:val="000000"/>
        </w:rPr>
        <w:t>Sorensen, L</w:t>
      </w:r>
      <w:r>
        <w:rPr>
          <w:rFonts w:ascii="Garamond" w:eastAsia="Times New Roman" w:hAnsi="Garamond" w:cs="Times New Roman"/>
          <w:color w:val="000000"/>
        </w:rPr>
        <w:t>.</w:t>
      </w:r>
      <w:r w:rsidRPr="004F1DE7">
        <w:rPr>
          <w:rFonts w:ascii="Garamond" w:eastAsia="Times New Roman" w:hAnsi="Garamond" w:cs="Times New Roman"/>
          <w:color w:val="000000"/>
        </w:rPr>
        <w:t> C., and H</w:t>
      </w:r>
      <w:r>
        <w:rPr>
          <w:rFonts w:ascii="Garamond" w:eastAsia="Times New Roman" w:hAnsi="Garamond" w:cs="Times New Roman"/>
          <w:color w:val="000000"/>
        </w:rPr>
        <w:t>.</w:t>
      </w:r>
      <w:r w:rsidRPr="004F1DE7">
        <w:rPr>
          <w:rFonts w:ascii="Garamond" w:eastAsia="Times New Roman" w:hAnsi="Garamond" w:cs="Times New Roman"/>
          <w:color w:val="000000"/>
        </w:rPr>
        <w:t> F. Ladd. "The Hidden Costs of Teacher Turnover." </w:t>
      </w:r>
      <w:r w:rsidRPr="004F1DE7">
        <w:rPr>
          <w:rFonts w:ascii="Garamond" w:eastAsia="Times New Roman" w:hAnsi="Garamond" w:cs="Times New Roman"/>
          <w:i/>
          <w:iCs/>
          <w:color w:val="000000"/>
        </w:rPr>
        <w:t>AERA Open</w:t>
      </w:r>
      <w:r w:rsidRPr="004F1DE7">
        <w:rPr>
          <w:rFonts w:ascii="Garamond" w:eastAsia="Times New Roman" w:hAnsi="Garamond" w:cs="Times New Roman"/>
          <w:color w:val="000000"/>
        </w:rPr>
        <w:t xml:space="preserve"> 6, no. 1 (2020). </w:t>
      </w:r>
    </w:p>
    <w:p w14:paraId="4FBCD273" w14:textId="77777777" w:rsidR="00C96573" w:rsidRDefault="00D45DA8" w:rsidP="00C96573">
      <w:pPr>
        <w:spacing w:line="360" w:lineRule="auto"/>
        <w:ind w:left="720" w:hanging="720"/>
        <w:rPr>
          <w:rFonts w:ascii="Garamond" w:eastAsia="Times New Roman" w:hAnsi="Garamond" w:cs="Tahoma"/>
          <w:color w:val="000000" w:themeColor="text1"/>
        </w:rPr>
      </w:pPr>
      <w:r w:rsidRPr="004F50AE">
        <w:rPr>
          <w:rFonts w:ascii="Garamond" w:eastAsia="Times New Roman" w:hAnsi="Garamond" w:cs="Tahoma"/>
          <w:color w:val="000000" w:themeColor="text1"/>
        </w:rPr>
        <w:t xml:space="preserve">Temin, Peter. "Teacher Quality </w:t>
      </w:r>
      <w:proofErr w:type="gramStart"/>
      <w:r w:rsidRPr="004F50AE">
        <w:rPr>
          <w:rFonts w:ascii="Garamond" w:eastAsia="Times New Roman" w:hAnsi="Garamond" w:cs="Tahoma"/>
          <w:color w:val="000000" w:themeColor="text1"/>
        </w:rPr>
        <w:t>And</w:t>
      </w:r>
      <w:proofErr w:type="gramEnd"/>
      <w:r w:rsidRPr="004F50AE">
        <w:rPr>
          <w:rFonts w:ascii="Garamond" w:eastAsia="Times New Roman" w:hAnsi="Garamond" w:cs="Tahoma"/>
          <w:color w:val="000000" w:themeColor="text1"/>
        </w:rPr>
        <w:t xml:space="preserve"> The Future Of America," </w:t>
      </w:r>
      <w:r w:rsidRPr="004F50AE">
        <w:rPr>
          <w:rFonts w:ascii="Garamond" w:eastAsia="Times New Roman" w:hAnsi="Garamond" w:cs="Tahoma"/>
          <w:i/>
          <w:iCs/>
          <w:color w:val="000000" w:themeColor="text1"/>
        </w:rPr>
        <w:t>Eastern Economic Journal</w:t>
      </w:r>
      <w:r w:rsidRPr="00F0622D">
        <w:rPr>
          <w:rFonts w:ascii="Garamond" w:eastAsia="Times New Roman" w:hAnsi="Garamond" w:cs="Tahoma"/>
          <w:color w:val="000000" w:themeColor="text1"/>
        </w:rPr>
        <w:t xml:space="preserve"> </w:t>
      </w:r>
      <w:r w:rsidRPr="004F50AE">
        <w:rPr>
          <w:rFonts w:ascii="Garamond" w:eastAsia="Times New Roman" w:hAnsi="Garamond" w:cs="Tahoma"/>
          <w:color w:val="000000" w:themeColor="text1"/>
        </w:rPr>
        <w:t>28</w:t>
      </w:r>
      <w:r w:rsidRPr="00F0622D">
        <w:rPr>
          <w:rFonts w:ascii="Garamond" w:eastAsia="Times New Roman" w:hAnsi="Garamond" w:cs="Tahoma"/>
          <w:color w:val="000000" w:themeColor="text1"/>
          <w:lang w:val="vi-VN"/>
        </w:rPr>
        <w:t>, no.3</w:t>
      </w:r>
      <w:r w:rsidRPr="004F50AE">
        <w:rPr>
          <w:rFonts w:ascii="Garamond" w:eastAsia="Times New Roman" w:hAnsi="Garamond" w:cs="Tahoma"/>
          <w:color w:val="000000" w:themeColor="text1"/>
        </w:rPr>
        <w:t xml:space="preserve">, </w:t>
      </w:r>
      <w:r w:rsidRPr="0034021B">
        <w:rPr>
          <w:rFonts w:ascii="Garamond" w:eastAsia="Times New Roman" w:hAnsi="Garamond" w:cs="Tahoma"/>
          <w:color w:val="000000" w:themeColor="text1"/>
        </w:rPr>
        <w:t>(Summer</w:t>
      </w:r>
      <w:r w:rsidRPr="0034021B">
        <w:rPr>
          <w:rFonts w:ascii="Garamond" w:eastAsia="Times New Roman" w:hAnsi="Garamond" w:cs="Tahoma"/>
          <w:color w:val="000000" w:themeColor="text1"/>
          <w:lang w:val="vi-VN"/>
        </w:rPr>
        <w:t xml:space="preserve"> </w:t>
      </w:r>
      <w:r w:rsidRPr="0034021B">
        <w:rPr>
          <w:rFonts w:ascii="Garamond" w:eastAsia="Times New Roman" w:hAnsi="Garamond" w:cs="Tahoma"/>
          <w:color w:val="000000" w:themeColor="text1"/>
        </w:rPr>
        <w:t>2002)</w:t>
      </w:r>
      <w:r w:rsidRPr="0034021B">
        <w:rPr>
          <w:rFonts w:ascii="Garamond" w:eastAsia="Times New Roman" w:hAnsi="Garamond" w:cs="Tahoma"/>
          <w:color w:val="000000" w:themeColor="text1"/>
          <w:lang w:val="vi-VN"/>
        </w:rPr>
        <w:t>:</w:t>
      </w:r>
      <w:r w:rsidRPr="0034021B">
        <w:rPr>
          <w:rFonts w:ascii="Garamond" w:eastAsia="Times New Roman" w:hAnsi="Garamond" w:cs="Tahoma"/>
          <w:color w:val="000000" w:themeColor="text1"/>
        </w:rPr>
        <w:t xml:space="preserve"> 285-300.</w:t>
      </w:r>
    </w:p>
    <w:p w14:paraId="462937B6" w14:textId="09919AE0" w:rsidR="00C96573" w:rsidRPr="00C96573" w:rsidRDefault="00C96573" w:rsidP="00C96573">
      <w:pPr>
        <w:spacing w:line="360" w:lineRule="auto"/>
        <w:ind w:left="720" w:hanging="720"/>
        <w:rPr>
          <w:rFonts w:ascii="Garamond" w:eastAsia="Times New Roman" w:hAnsi="Garamond" w:cs="Tahoma"/>
          <w:color w:val="000000" w:themeColor="text1"/>
        </w:rPr>
      </w:pPr>
      <w:r>
        <w:rPr>
          <w:rFonts w:ascii="Garamond" w:hAnsi="Garamond"/>
        </w:rPr>
        <w:t>Hanushek, E.</w:t>
      </w:r>
      <w:r>
        <w:rPr>
          <w:rFonts w:ascii="Garamond" w:hAnsi="Garamond"/>
        </w:rPr>
        <w:t>,</w:t>
      </w:r>
      <w:r>
        <w:rPr>
          <w:rFonts w:ascii="Garamond" w:hAnsi="Garamond"/>
        </w:rPr>
        <w:t xml:space="preserve"> </w:t>
      </w:r>
      <w:r>
        <w:rPr>
          <w:rFonts w:ascii="Garamond" w:hAnsi="Garamond"/>
        </w:rPr>
        <w:t>and</w:t>
      </w:r>
      <w:r>
        <w:rPr>
          <w:rFonts w:ascii="Garamond" w:hAnsi="Garamond"/>
        </w:rPr>
        <w:t xml:space="preserve"> </w:t>
      </w:r>
      <w:r>
        <w:rPr>
          <w:rFonts w:ascii="Garamond" w:hAnsi="Garamond"/>
        </w:rPr>
        <w:t>S. R</w:t>
      </w:r>
      <w:r>
        <w:rPr>
          <w:rFonts w:ascii="Garamond" w:hAnsi="Garamond"/>
        </w:rPr>
        <w:t>ivkin</w:t>
      </w:r>
      <w:r>
        <w:rPr>
          <w:rFonts w:ascii="Garamond" w:hAnsi="Garamond"/>
        </w:rPr>
        <w:t>,</w:t>
      </w:r>
      <w:r>
        <w:rPr>
          <w:rFonts w:ascii="Garamond" w:hAnsi="Garamond"/>
        </w:rPr>
        <w:t xml:space="preserve"> </w:t>
      </w:r>
      <w:r>
        <w:rPr>
          <w:rFonts w:ascii="Garamond" w:hAnsi="Garamond"/>
        </w:rPr>
        <w:t>“</w:t>
      </w:r>
      <w:r>
        <w:rPr>
          <w:rFonts w:ascii="Garamond" w:hAnsi="Garamond"/>
        </w:rPr>
        <w:t>Constrained job matching: Does teacher job search harm disadvantaged urban schools?</w:t>
      </w:r>
      <w:r>
        <w:rPr>
          <w:rFonts w:ascii="Garamond" w:hAnsi="Garamond"/>
        </w:rPr>
        <w:t>”</w:t>
      </w:r>
      <w:r>
        <w:rPr>
          <w:rFonts w:ascii="Garamond" w:hAnsi="Garamond"/>
        </w:rPr>
        <w:t xml:space="preserve">: </w:t>
      </w:r>
      <w:r w:rsidRPr="00C96573">
        <w:rPr>
          <w:rFonts w:ascii="Garamond" w:hAnsi="Garamond"/>
          <w:i/>
          <w:iCs/>
        </w:rPr>
        <w:t>National Bureau of Economic Research</w:t>
      </w:r>
      <w:r>
        <w:rPr>
          <w:rFonts w:ascii="Garamond" w:hAnsi="Garamond"/>
        </w:rPr>
        <w:t xml:space="preserve">, </w:t>
      </w:r>
      <w:r>
        <w:rPr>
          <w:rFonts w:ascii="Garamond" w:hAnsi="Garamond"/>
        </w:rPr>
        <w:t>Working paper No. 15816</w:t>
      </w:r>
      <w:r>
        <w:rPr>
          <w:rFonts w:ascii="Garamond" w:hAnsi="Garamond"/>
        </w:rPr>
        <w:t xml:space="preserve"> </w:t>
      </w:r>
      <w:r>
        <w:rPr>
          <w:rFonts w:ascii="Garamond" w:hAnsi="Garamond"/>
        </w:rPr>
        <w:t>(2010)</w:t>
      </w:r>
      <w:r>
        <w:rPr>
          <w:rFonts w:ascii="Garamond" w:hAnsi="Garamond"/>
        </w:rPr>
        <w:t>,</w:t>
      </w:r>
      <w:r>
        <w:rPr>
          <w:rFonts w:ascii="Garamond" w:hAnsi="Garamond"/>
        </w:rPr>
        <w:t xml:space="preserve"> Cambridge, MA</w:t>
      </w:r>
      <w:r>
        <w:rPr>
          <w:rFonts w:ascii="Garamond" w:hAnsi="Garamond"/>
        </w:rPr>
        <w:t>.</w:t>
      </w:r>
    </w:p>
    <w:p w14:paraId="46BAD98B" w14:textId="77777777" w:rsidR="003C2524" w:rsidRPr="004F1DE7" w:rsidRDefault="003C2524" w:rsidP="003C2524">
      <w:pPr>
        <w:spacing w:line="360" w:lineRule="auto"/>
        <w:rPr>
          <w:rFonts w:ascii="Garamond" w:eastAsia="Times New Roman" w:hAnsi="Garamond" w:cs="Tahoma"/>
          <w:color w:val="000000" w:themeColor="text1"/>
        </w:rPr>
      </w:pPr>
      <w:r w:rsidRPr="004F1DE7">
        <w:rPr>
          <w:rFonts w:ascii="Garamond" w:eastAsia="Times New Roman" w:hAnsi="Garamond" w:cs="Arial"/>
          <w:color w:val="000000" w:themeColor="text1"/>
          <w:shd w:val="clear" w:color="auto" w:fill="FFFFFF"/>
        </w:rPr>
        <w:t>Ingersoll, Richard M. “Teacher Turnover and Teacher Shortages: An</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Organizational Analysis.” </w:t>
      </w:r>
    </w:p>
    <w:p w14:paraId="09387B06" w14:textId="77777777" w:rsidR="003C2524" w:rsidRPr="004F1DE7" w:rsidRDefault="003C2524" w:rsidP="003C2524">
      <w:pPr>
        <w:spacing w:line="360" w:lineRule="auto"/>
        <w:ind w:left="720"/>
        <w:rPr>
          <w:rFonts w:ascii="Garamond" w:eastAsia="Times New Roman" w:hAnsi="Garamond" w:cs="Arial"/>
          <w:color w:val="000000" w:themeColor="text1"/>
          <w:shd w:val="clear" w:color="auto" w:fill="FFFFFF"/>
        </w:rPr>
      </w:pPr>
      <w:r w:rsidRPr="004F1DE7">
        <w:rPr>
          <w:rFonts w:ascii="Garamond" w:eastAsia="Times New Roman" w:hAnsi="Garamond" w:cs="Arial"/>
          <w:i/>
          <w:iCs/>
          <w:color w:val="000000" w:themeColor="text1"/>
          <w:shd w:val="clear" w:color="auto" w:fill="FFFFFF"/>
        </w:rPr>
        <w:t>American Educational Research Journal</w:t>
      </w:r>
      <w:r w:rsidRPr="004F1DE7">
        <w:rPr>
          <w:rFonts w:ascii="Garamond" w:eastAsia="Times New Roman" w:hAnsi="Garamond" w:cs="Arial"/>
          <w:color w:val="000000" w:themeColor="text1"/>
          <w:shd w:val="clear" w:color="auto" w:fill="FFFFFF"/>
        </w:rPr>
        <w:t> 38, no. 3 (January 2001): 499–534.</w:t>
      </w:r>
    </w:p>
    <w:p w14:paraId="5D95FCA7" w14:textId="77777777" w:rsidR="00F02FFE" w:rsidRPr="00F02FFE" w:rsidRDefault="00F02FFE" w:rsidP="00F02FFE">
      <w:pPr>
        <w:spacing w:line="360" w:lineRule="auto"/>
        <w:ind w:left="720" w:hanging="720"/>
        <w:rPr>
          <w:rFonts w:ascii="Garamond" w:hAnsi="Garamond"/>
        </w:rPr>
      </w:pPr>
      <w:r w:rsidRPr="00F02FFE">
        <w:rPr>
          <w:rFonts w:ascii="Garamond" w:hAnsi="Garamond"/>
        </w:rPr>
        <w:t>Wong, Alia. "Why Do Massachusetts Public Schools Lead the Nation?" The Atlantic. Last modified May 23, 2016. https://www.theatlantic.com/education/archive/2016/05/what-are-massachusetts-public-schools-doing-right/483935/.</w:t>
      </w:r>
    </w:p>
    <w:p w14:paraId="5E0A84C8" w14:textId="77777777" w:rsidR="00F02FFE" w:rsidRPr="00F02FFE" w:rsidRDefault="00F02FFE" w:rsidP="00F02FFE">
      <w:pPr>
        <w:spacing w:line="360" w:lineRule="auto"/>
        <w:rPr>
          <w:rFonts w:ascii="Garamond" w:hAnsi="Garamond"/>
        </w:rPr>
      </w:pPr>
    </w:p>
    <w:p w14:paraId="05DD6AAB" w14:textId="77777777" w:rsidR="000857DE" w:rsidRPr="00A65F0D" w:rsidRDefault="000857DE" w:rsidP="00F02FFE">
      <w:pPr>
        <w:spacing w:line="360" w:lineRule="auto"/>
        <w:ind w:left="720" w:hanging="720"/>
        <w:rPr>
          <w:rFonts w:ascii="Garamond" w:hAnsi="Garamond"/>
        </w:rPr>
      </w:pPr>
    </w:p>
    <w:sectPr w:rsidR="000857DE" w:rsidRPr="00A65F0D" w:rsidSect="0000605A">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2FE56" w14:textId="77777777" w:rsidR="005442B5" w:rsidRDefault="005442B5" w:rsidP="00071658">
      <w:r>
        <w:separator/>
      </w:r>
    </w:p>
  </w:endnote>
  <w:endnote w:type="continuationSeparator" w:id="0">
    <w:p w14:paraId="04EC2628" w14:textId="77777777" w:rsidR="005442B5" w:rsidRDefault="005442B5" w:rsidP="0007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0697884"/>
      <w:docPartObj>
        <w:docPartGallery w:val="Page Numbers (Bottom of Page)"/>
        <w:docPartUnique/>
      </w:docPartObj>
    </w:sdtPr>
    <w:sdtEndPr>
      <w:rPr>
        <w:rStyle w:val="PageNumber"/>
      </w:rPr>
    </w:sdtEndPr>
    <w:sdtContent>
      <w:p w14:paraId="42C114F5" w14:textId="38AED6DB" w:rsidR="00071658" w:rsidRDefault="00071658" w:rsidP="00A13E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4E4BDC" w14:textId="77777777" w:rsidR="00071658" w:rsidRDefault="00071658" w:rsidP="000716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94465476"/>
      <w:docPartObj>
        <w:docPartGallery w:val="Page Numbers (Bottom of Page)"/>
        <w:docPartUnique/>
      </w:docPartObj>
    </w:sdtPr>
    <w:sdtEndPr>
      <w:rPr>
        <w:rStyle w:val="PageNumber"/>
      </w:rPr>
    </w:sdtEndPr>
    <w:sdtContent>
      <w:p w14:paraId="24624FC9" w14:textId="10382394" w:rsidR="00071658" w:rsidRDefault="00071658" w:rsidP="00A13EB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0D5428" w14:textId="77777777" w:rsidR="00071658" w:rsidRDefault="00071658" w:rsidP="0007165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B4EC3" w14:textId="77777777" w:rsidR="005442B5" w:rsidRDefault="005442B5" w:rsidP="00071658">
      <w:r>
        <w:separator/>
      </w:r>
    </w:p>
  </w:footnote>
  <w:footnote w:type="continuationSeparator" w:id="0">
    <w:p w14:paraId="00AF53CC" w14:textId="77777777" w:rsidR="005442B5" w:rsidRDefault="005442B5" w:rsidP="000716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E3"/>
    <w:rsid w:val="00003840"/>
    <w:rsid w:val="0000605A"/>
    <w:rsid w:val="00026F9E"/>
    <w:rsid w:val="00032AFC"/>
    <w:rsid w:val="000628BA"/>
    <w:rsid w:val="00071658"/>
    <w:rsid w:val="000820EC"/>
    <w:rsid w:val="000857DE"/>
    <w:rsid w:val="000C3DA0"/>
    <w:rsid w:val="000D5696"/>
    <w:rsid w:val="00106418"/>
    <w:rsid w:val="00132AA4"/>
    <w:rsid w:val="00154BA1"/>
    <w:rsid w:val="00185A71"/>
    <w:rsid w:val="001A3694"/>
    <w:rsid w:val="001B2E08"/>
    <w:rsid w:val="002B7F50"/>
    <w:rsid w:val="002C60E3"/>
    <w:rsid w:val="002E1B63"/>
    <w:rsid w:val="002F3C5F"/>
    <w:rsid w:val="00311604"/>
    <w:rsid w:val="003258A5"/>
    <w:rsid w:val="00330023"/>
    <w:rsid w:val="003661D9"/>
    <w:rsid w:val="00374FC1"/>
    <w:rsid w:val="00381A68"/>
    <w:rsid w:val="003C2524"/>
    <w:rsid w:val="003E1B98"/>
    <w:rsid w:val="003E6C72"/>
    <w:rsid w:val="003E7502"/>
    <w:rsid w:val="00480352"/>
    <w:rsid w:val="004A1122"/>
    <w:rsid w:val="004A5A7B"/>
    <w:rsid w:val="005442B5"/>
    <w:rsid w:val="005566EF"/>
    <w:rsid w:val="00572FF9"/>
    <w:rsid w:val="00583845"/>
    <w:rsid w:val="005B63DD"/>
    <w:rsid w:val="005E132D"/>
    <w:rsid w:val="00616433"/>
    <w:rsid w:val="00651864"/>
    <w:rsid w:val="00662960"/>
    <w:rsid w:val="00672FB0"/>
    <w:rsid w:val="00675FD4"/>
    <w:rsid w:val="006F0324"/>
    <w:rsid w:val="00736FAD"/>
    <w:rsid w:val="00767B65"/>
    <w:rsid w:val="0077755B"/>
    <w:rsid w:val="007B7D39"/>
    <w:rsid w:val="007C6399"/>
    <w:rsid w:val="007D049F"/>
    <w:rsid w:val="007D2470"/>
    <w:rsid w:val="007D480C"/>
    <w:rsid w:val="0085496C"/>
    <w:rsid w:val="008747B6"/>
    <w:rsid w:val="00874CC4"/>
    <w:rsid w:val="00896C9A"/>
    <w:rsid w:val="00905D8F"/>
    <w:rsid w:val="00912167"/>
    <w:rsid w:val="00917CF3"/>
    <w:rsid w:val="009366CC"/>
    <w:rsid w:val="00971BB2"/>
    <w:rsid w:val="00973E45"/>
    <w:rsid w:val="00984E47"/>
    <w:rsid w:val="00993FC4"/>
    <w:rsid w:val="009A5E29"/>
    <w:rsid w:val="009A7E9B"/>
    <w:rsid w:val="009E0638"/>
    <w:rsid w:val="009E76FB"/>
    <w:rsid w:val="00A061C2"/>
    <w:rsid w:val="00A06C82"/>
    <w:rsid w:val="00A41E7F"/>
    <w:rsid w:val="00A50481"/>
    <w:rsid w:val="00A65F0D"/>
    <w:rsid w:val="00A731E8"/>
    <w:rsid w:val="00AA4213"/>
    <w:rsid w:val="00AD4089"/>
    <w:rsid w:val="00AD773F"/>
    <w:rsid w:val="00AE0496"/>
    <w:rsid w:val="00B669D3"/>
    <w:rsid w:val="00B850FC"/>
    <w:rsid w:val="00B91B3C"/>
    <w:rsid w:val="00BE5ED4"/>
    <w:rsid w:val="00C02AA9"/>
    <w:rsid w:val="00C111EB"/>
    <w:rsid w:val="00C134E1"/>
    <w:rsid w:val="00C532F0"/>
    <w:rsid w:val="00C550DB"/>
    <w:rsid w:val="00C725D2"/>
    <w:rsid w:val="00C83BC7"/>
    <w:rsid w:val="00C872AF"/>
    <w:rsid w:val="00C93305"/>
    <w:rsid w:val="00C96573"/>
    <w:rsid w:val="00CB6A21"/>
    <w:rsid w:val="00CD23B6"/>
    <w:rsid w:val="00CE5CAE"/>
    <w:rsid w:val="00D12EA6"/>
    <w:rsid w:val="00D20BC7"/>
    <w:rsid w:val="00D23451"/>
    <w:rsid w:val="00D45DA8"/>
    <w:rsid w:val="00D62F4C"/>
    <w:rsid w:val="00DA48D7"/>
    <w:rsid w:val="00DB776B"/>
    <w:rsid w:val="00E60B04"/>
    <w:rsid w:val="00E71230"/>
    <w:rsid w:val="00EB2D5B"/>
    <w:rsid w:val="00EB3B08"/>
    <w:rsid w:val="00EC01F4"/>
    <w:rsid w:val="00EC5591"/>
    <w:rsid w:val="00ED74E2"/>
    <w:rsid w:val="00EE322C"/>
    <w:rsid w:val="00EE7C4D"/>
    <w:rsid w:val="00F02FFE"/>
    <w:rsid w:val="00F21321"/>
    <w:rsid w:val="00F548A6"/>
    <w:rsid w:val="00F54A8B"/>
    <w:rsid w:val="00F94E04"/>
    <w:rsid w:val="00FB5134"/>
    <w:rsid w:val="00FC2CC0"/>
    <w:rsid w:val="00FD49FD"/>
    <w:rsid w:val="00FF2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63CE1"/>
  <w15:chartTrackingRefBased/>
  <w15:docId w15:val="{AD5ADDBF-FEC2-C746-9C32-D071599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71658"/>
    <w:pPr>
      <w:tabs>
        <w:tab w:val="center" w:pos="4680"/>
        <w:tab w:val="right" w:pos="9360"/>
      </w:tabs>
    </w:pPr>
  </w:style>
  <w:style w:type="character" w:customStyle="1" w:styleId="FooterChar">
    <w:name w:val="Footer Char"/>
    <w:basedOn w:val="DefaultParagraphFont"/>
    <w:link w:val="Footer"/>
    <w:uiPriority w:val="99"/>
    <w:rsid w:val="00071658"/>
  </w:style>
  <w:style w:type="character" w:styleId="PageNumber">
    <w:name w:val="page number"/>
    <w:basedOn w:val="DefaultParagraphFont"/>
    <w:uiPriority w:val="99"/>
    <w:semiHidden/>
    <w:unhideWhenUsed/>
    <w:rsid w:val="00071658"/>
  </w:style>
  <w:style w:type="paragraph" w:styleId="BalloonText">
    <w:name w:val="Balloon Text"/>
    <w:basedOn w:val="Normal"/>
    <w:link w:val="BalloonTextChar"/>
    <w:uiPriority w:val="99"/>
    <w:semiHidden/>
    <w:unhideWhenUsed/>
    <w:rsid w:val="009366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66CC"/>
    <w:rPr>
      <w:rFonts w:ascii="Times New Roman" w:hAnsi="Times New Roman" w:cs="Times New Roman"/>
      <w:sz w:val="18"/>
      <w:szCs w:val="18"/>
    </w:rPr>
  </w:style>
  <w:style w:type="paragraph" w:styleId="NormalWeb">
    <w:name w:val="Normal (Web)"/>
    <w:basedOn w:val="Normal"/>
    <w:uiPriority w:val="99"/>
    <w:semiHidden/>
    <w:unhideWhenUsed/>
    <w:rsid w:val="00C9657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39183">
      <w:bodyDiv w:val="1"/>
      <w:marLeft w:val="0"/>
      <w:marRight w:val="0"/>
      <w:marTop w:val="0"/>
      <w:marBottom w:val="0"/>
      <w:divBdr>
        <w:top w:val="none" w:sz="0" w:space="0" w:color="auto"/>
        <w:left w:val="none" w:sz="0" w:space="0" w:color="auto"/>
        <w:bottom w:val="none" w:sz="0" w:space="0" w:color="auto"/>
        <w:right w:val="none" w:sz="0" w:space="0" w:color="auto"/>
      </w:divBdr>
    </w:div>
    <w:div w:id="154499024">
      <w:bodyDiv w:val="1"/>
      <w:marLeft w:val="0"/>
      <w:marRight w:val="0"/>
      <w:marTop w:val="0"/>
      <w:marBottom w:val="0"/>
      <w:divBdr>
        <w:top w:val="none" w:sz="0" w:space="0" w:color="auto"/>
        <w:left w:val="none" w:sz="0" w:space="0" w:color="auto"/>
        <w:bottom w:val="none" w:sz="0" w:space="0" w:color="auto"/>
        <w:right w:val="none" w:sz="0" w:space="0" w:color="auto"/>
      </w:divBdr>
    </w:div>
    <w:div w:id="886913783">
      <w:bodyDiv w:val="1"/>
      <w:marLeft w:val="0"/>
      <w:marRight w:val="0"/>
      <w:marTop w:val="0"/>
      <w:marBottom w:val="0"/>
      <w:divBdr>
        <w:top w:val="none" w:sz="0" w:space="0" w:color="auto"/>
        <w:left w:val="none" w:sz="0" w:space="0" w:color="auto"/>
        <w:bottom w:val="none" w:sz="0" w:space="0" w:color="auto"/>
        <w:right w:val="none" w:sz="0" w:space="0" w:color="auto"/>
      </w:divBdr>
      <w:divsChild>
        <w:div w:id="1839540512">
          <w:marLeft w:val="0"/>
          <w:marRight w:val="0"/>
          <w:marTop w:val="0"/>
          <w:marBottom w:val="0"/>
          <w:divBdr>
            <w:top w:val="none" w:sz="0" w:space="0" w:color="auto"/>
            <w:left w:val="none" w:sz="0" w:space="0" w:color="auto"/>
            <w:bottom w:val="none" w:sz="0" w:space="0" w:color="auto"/>
            <w:right w:val="none" w:sz="0" w:space="0" w:color="auto"/>
          </w:divBdr>
          <w:divsChild>
            <w:div w:id="1601524381">
              <w:marLeft w:val="0"/>
              <w:marRight w:val="0"/>
              <w:marTop w:val="0"/>
              <w:marBottom w:val="0"/>
              <w:divBdr>
                <w:top w:val="none" w:sz="0" w:space="0" w:color="auto"/>
                <w:left w:val="none" w:sz="0" w:space="0" w:color="auto"/>
                <w:bottom w:val="none" w:sz="0" w:space="0" w:color="auto"/>
                <w:right w:val="none" w:sz="0" w:space="0" w:color="auto"/>
              </w:divBdr>
              <w:divsChild>
                <w:div w:id="3997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31340">
      <w:bodyDiv w:val="1"/>
      <w:marLeft w:val="0"/>
      <w:marRight w:val="0"/>
      <w:marTop w:val="0"/>
      <w:marBottom w:val="0"/>
      <w:divBdr>
        <w:top w:val="none" w:sz="0" w:space="0" w:color="auto"/>
        <w:left w:val="none" w:sz="0" w:space="0" w:color="auto"/>
        <w:bottom w:val="none" w:sz="0" w:space="0" w:color="auto"/>
        <w:right w:val="none" w:sz="0" w:space="0" w:color="auto"/>
      </w:divBdr>
      <w:divsChild>
        <w:div w:id="1202399456">
          <w:marLeft w:val="0"/>
          <w:marRight w:val="0"/>
          <w:marTop w:val="0"/>
          <w:marBottom w:val="100"/>
          <w:divBdr>
            <w:top w:val="none" w:sz="0" w:space="0" w:color="auto"/>
            <w:left w:val="none" w:sz="0" w:space="0" w:color="auto"/>
            <w:bottom w:val="none" w:sz="0" w:space="0" w:color="auto"/>
            <w:right w:val="none" w:sz="0" w:space="0" w:color="auto"/>
          </w:divBdr>
          <w:divsChild>
            <w:div w:id="126893359">
              <w:marLeft w:val="0"/>
              <w:marRight w:val="0"/>
              <w:marTop w:val="100"/>
              <w:marBottom w:val="100"/>
              <w:divBdr>
                <w:top w:val="none" w:sz="0" w:space="0" w:color="auto"/>
                <w:left w:val="none" w:sz="0" w:space="0" w:color="auto"/>
                <w:bottom w:val="none" w:sz="0" w:space="0" w:color="auto"/>
                <w:right w:val="none" w:sz="0" w:space="0" w:color="auto"/>
              </w:divBdr>
              <w:divsChild>
                <w:div w:id="2008164078">
                  <w:marLeft w:val="0"/>
                  <w:marRight w:val="0"/>
                  <w:marTop w:val="0"/>
                  <w:marBottom w:val="0"/>
                  <w:divBdr>
                    <w:top w:val="none" w:sz="0" w:space="0" w:color="auto"/>
                    <w:left w:val="none" w:sz="0" w:space="0" w:color="auto"/>
                    <w:bottom w:val="none" w:sz="0" w:space="0" w:color="auto"/>
                    <w:right w:val="none" w:sz="0" w:space="0" w:color="auto"/>
                  </w:divBdr>
                  <w:divsChild>
                    <w:div w:id="2010400552">
                      <w:marLeft w:val="0"/>
                      <w:marRight w:val="0"/>
                      <w:marTop w:val="0"/>
                      <w:marBottom w:val="0"/>
                      <w:divBdr>
                        <w:top w:val="none" w:sz="0" w:space="0" w:color="auto"/>
                        <w:left w:val="none" w:sz="0" w:space="0" w:color="auto"/>
                        <w:bottom w:val="none" w:sz="0" w:space="0" w:color="auto"/>
                        <w:right w:val="none" w:sz="0" w:space="0" w:color="auto"/>
                      </w:divBdr>
                      <w:divsChild>
                        <w:div w:id="364595979">
                          <w:marLeft w:val="0"/>
                          <w:marRight w:val="0"/>
                          <w:marTop w:val="450"/>
                          <w:marBottom w:val="450"/>
                          <w:divBdr>
                            <w:top w:val="none" w:sz="0" w:space="0" w:color="auto"/>
                            <w:left w:val="none" w:sz="0" w:space="0" w:color="auto"/>
                            <w:bottom w:val="none" w:sz="0" w:space="0" w:color="auto"/>
                            <w:right w:val="none" w:sz="0" w:space="0" w:color="auto"/>
                          </w:divBdr>
                          <w:divsChild>
                            <w:div w:id="760374420">
                              <w:marLeft w:val="0"/>
                              <w:marRight w:val="0"/>
                              <w:marTop w:val="0"/>
                              <w:marBottom w:val="0"/>
                              <w:divBdr>
                                <w:top w:val="none" w:sz="0" w:space="0" w:color="auto"/>
                                <w:left w:val="none" w:sz="0" w:space="0" w:color="auto"/>
                                <w:bottom w:val="none" w:sz="0" w:space="0" w:color="auto"/>
                                <w:right w:val="none" w:sz="0" w:space="0" w:color="auto"/>
                              </w:divBdr>
                              <w:divsChild>
                                <w:div w:id="1348824600">
                                  <w:marLeft w:val="0"/>
                                  <w:marRight w:val="0"/>
                                  <w:marTop w:val="0"/>
                                  <w:marBottom w:val="0"/>
                                  <w:divBdr>
                                    <w:top w:val="none" w:sz="0" w:space="0" w:color="auto"/>
                                    <w:left w:val="none" w:sz="0" w:space="0" w:color="auto"/>
                                    <w:bottom w:val="none" w:sz="0" w:space="0" w:color="auto"/>
                                    <w:right w:val="none" w:sz="0" w:space="0" w:color="auto"/>
                                  </w:divBdr>
                                  <w:divsChild>
                                    <w:div w:id="1162431335">
                                      <w:marLeft w:val="0"/>
                                      <w:marRight w:val="0"/>
                                      <w:marTop w:val="0"/>
                                      <w:marBottom w:val="0"/>
                                      <w:divBdr>
                                        <w:top w:val="none" w:sz="0" w:space="0" w:color="auto"/>
                                        <w:left w:val="none" w:sz="0" w:space="0" w:color="auto"/>
                                        <w:bottom w:val="none" w:sz="0" w:space="0" w:color="auto"/>
                                        <w:right w:val="none" w:sz="0" w:space="0" w:color="auto"/>
                                      </w:divBdr>
                                      <w:divsChild>
                                        <w:div w:id="134108174">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 w:id="1517697355">
      <w:bodyDiv w:val="1"/>
      <w:marLeft w:val="0"/>
      <w:marRight w:val="0"/>
      <w:marTop w:val="0"/>
      <w:marBottom w:val="0"/>
      <w:divBdr>
        <w:top w:val="none" w:sz="0" w:space="0" w:color="auto"/>
        <w:left w:val="none" w:sz="0" w:space="0" w:color="auto"/>
        <w:bottom w:val="none" w:sz="0" w:space="0" w:color="auto"/>
        <w:right w:val="none" w:sz="0" w:space="0" w:color="auto"/>
      </w:divBdr>
    </w:div>
    <w:div w:id="2030066275">
      <w:bodyDiv w:val="1"/>
      <w:marLeft w:val="0"/>
      <w:marRight w:val="0"/>
      <w:marTop w:val="0"/>
      <w:marBottom w:val="0"/>
      <w:divBdr>
        <w:top w:val="none" w:sz="0" w:space="0" w:color="auto"/>
        <w:left w:val="none" w:sz="0" w:space="0" w:color="auto"/>
        <w:bottom w:val="none" w:sz="0" w:space="0" w:color="auto"/>
        <w:right w:val="none" w:sz="0" w:space="0" w:color="auto"/>
      </w:divBdr>
      <w:divsChild>
        <w:div w:id="373887661">
          <w:marLeft w:val="0"/>
          <w:marRight w:val="0"/>
          <w:marTop w:val="0"/>
          <w:marBottom w:val="100"/>
          <w:divBdr>
            <w:top w:val="none" w:sz="0" w:space="0" w:color="auto"/>
            <w:left w:val="none" w:sz="0" w:space="0" w:color="auto"/>
            <w:bottom w:val="none" w:sz="0" w:space="0" w:color="auto"/>
            <w:right w:val="none" w:sz="0" w:space="0" w:color="auto"/>
          </w:divBdr>
          <w:divsChild>
            <w:div w:id="1317607977">
              <w:marLeft w:val="0"/>
              <w:marRight w:val="0"/>
              <w:marTop w:val="100"/>
              <w:marBottom w:val="100"/>
              <w:divBdr>
                <w:top w:val="none" w:sz="0" w:space="0" w:color="auto"/>
                <w:left w:val="none" w:sz="0" w:space="0" w:color="auto"/>
                <w:bottom w:val="none" w:sz="0" w:space="0" w:color="auto"/>
                <w:right w:val="none" w:sz="0" w:space="0" w:color="auto"/>
              </w:divBdr>
              <w:divsChild>
                <w:div w:id="1287658830">
                  <w:marLeft w:val="0"/>
                  <w:marRight w:val="0"/>
                  <w:marTop w:val="0"/>
                  <w:marBottom w:val="0"/>
                  <w:divBdr>
                    <w:top w:val="none" w:sz="0" w:space="0" w:color="auto"/>
                    <w:left w:val="none" w:sz="0" w:space="0" w:color="auto"/>
                    <w:bottom w:val="none" w:sz="0" w:space="0" w:color="auto"/>
                    <w:right w:val="none" w:sz="0" w:space="0" w:color="auto"/>
                  </w:divBdr>
                  <w:divsChild>
                    <w:div w:id="59443346">
                      <w:marLeft w:val="0"/>
                      <w:marRight w:val="0"/>
                      <w:marTop w:val="0"/>
                      <w:marBottom w:val="0"/>
                      <w:divBdr>
                        <w:top w:val="none" w:sz="0" w:space="0" w:color="auto"/>
                        <w:left w:val="none" w:sz="0" w:space="0" w:color="auto"/>
                        <w:bottom w:val="none" w:sz="0" w:space="0" w:color="auto"/>
                        <w:right w:val="none" w:sz="0" w:space="0" w:color="auto"/>
                      </w:divBdr>
                      <w:divsChild>
                        <w:div w:id="996148554">
                          <w:marLeft w:val="0"/>
                          <w:marRight w:val="0"/>
                          <w:marTop w:val="450"/>
                          <w:marBottom w:val="450"/>
                          <w:divBdr>
                            <w:top w:val="none" w:sz="0" w:space="0" w:color="auto"/>
                            <w:left w:val="none" w:sz="0" w:space="0" w:color="auto"/>
                            <w:bottom w:val="none" w:sz="0" w:space="0" w:color="auto"/>
                            <w:right w:val="none" w:sz="0" w:space="0" w:color="auto"/>
                          </w:divBdr>
                          <w:divsChild>
                            <w:div w:id="1111785125">
                              <w:marLeft w:val="0"/>
                              <w:marRight w:val="0"/>
                              <w:marTop w:val="0"/>
                              <w:marBottom w:val="0"/>
                              <w:divBdr>
                                <w:top w:val="none" w:sz="0" w:space="0" w:color="auto"/>
                                <w:left w:val="none" w:sz="0" w:space="0" w:color="auto"/>
                                <w:bottom w:val="none" w:sz="0" w:space="0" w:color="auto"/>
                                <w:right w:val="none" w:sz="0" w:space="0" w:color="auto"/>
                              </w:divBdr>
                              <w:divsChild>
                                <w:div w:id="1674454864">
                                  <w:marLeft w:val="0"/>
                                  <w:marRight w:val="0"/>
                                  <w:marTop w:val="0"/>
                                  <w:marBottom w:val="0"/>
                                  <w:divBdr>
                                    <w:top w:val="none" w:sz="0" w:space="0" w:color="auto"/>
                                    <w:left w:val="none" w:sz="0" w:space="0" w:color="auto"/>
                                    <w:bottom w:val="none" w:sz="0" w:space="0" w:color="auto"/>
                                    <w:right w:val="none" w:sz="0" w:space="0" w:color="auto"/>
                                  </w:divBdr>
                                  <w:divsChild>
                                    <w:div w:id="1686516989">
                                      <w:marLeft w:val="0"/>
                                      <w:marRight w:val="0"/>
                                      <w:marTop w:val="0"/>
                                      <w:marBottom w:val="0"/>
                                      <w:divBdr>
                                        <w:top w:val="none" w:sz="0" w:space="0" w:color="auto"/>
                                        <w:left w:val="none" w:sz="0" w:space="0" w:color="auto"/>
                                        <w:bottom w:val="none" w:sz="0" w:space="0" w:color="auto"/>
                                        <w:right w:val="none" w:sz="0" w:space="0" w:color="auto"/>
                                      </w:divBdr>
                                      <w:divsChild>
                                        <w:div w:id="970281539">
                                          <w:marLeft w:val="0"/>
                                          <w:marRight w:val="300"/>
                                          <w:marTop w:val="0"/>
                                          <w:marBottom w:val="0"/>
                                          <w:divBdr>
                                            <w:top w:val="single" w:sz="6" w:space="8" w:color="000000"/>
                                            <w:left w:val="single" w:sz="6" w:space="31" w:color="000000"/>
                                            <w:bottom w:val="single" w:sz="6" w:space="8" w:color="000000"/>
                                            <w:right w:val="single" w:sz="6" w:space="31" w:color="000000"/>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112</cp:revision>
  <dcterms:created xsi:type="dcterms:W3CDTF">2020-05-02T16:30:00Z</dcterms:created>
  <dcterms:modified xsi:type="dcterms:W3CDTF">2020-05-05T14:12:00Z</dcterms:modified>
</cp:coreProperties>
</file>